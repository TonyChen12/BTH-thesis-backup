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06A11E" w14:textId="77777777" w:rsidR="00267838" w:rsidRPr="001F08D7" w:rsidRDefault="00B14819">
      <w:pPr>
        <w:pStyle w:val="aa"/>
        <w:rPr>
          <w:rFonts w:ascii="Times New Roman" w:hAnsi="Times New Roman" w:cs="Times New Roman"/>
        </w:rPr>
      </w:pPr>
      <w:r w:rsidRPr="001F08D7">
        <w:rPr>
          <w:rFonts w:ascii="Times New Roman" w:hAnsi="Times New Roman" w:cs="Times New Roman"/>
        </w:rPr>
        <w:t xml:space="preserve">Project plan for degree projects </w:t>
      </w:r>
      <w:r w:rsidRPr="001F08D7">
        <w:rPr>
          <w:rFonts w:ascii="Times New Roman" w:hAnsi="Times New Roman" w:cs="Times New Roman"/>
        </w:rPr>
        <w:br/>
      </w:r>
      <w:r w:rsidRPr="001F08D7">
        <w:rPr>
          <w:rFonts w:ascii="Times New Roman" w:hAnsi="Times New Roman" w:cs="Times New Roman"/>
          <w:b w:val="0"/>
          <w:sz w:val="22"/>
        </w:rPr>
        <w:t>Version 1.3 – October 12, 2016</w:t>
      </w:r>
    </w:p>
    <w:p w14:paraId="4B5FDB48" w14:textId="77777777" w:rsidR="00267838" w:rsidRPr="001F08D7" w:rsidRDefault="00B14819">
      <w:pPr>
        <w:pStyle w:val="a8"/>
        <w:spacing w:after="120"/>
        <w:rPr>
          <w:rFonts w:ascii="Times New Roman" w:hAnsi="Times New Roman" w:cs="Times New Roman"/>
          <w:sz w:val="23"/>
        </w:rPr>
      </w:pPr>
      <w:r w:rsidRPr="001F08D7">
        <w:rPr>
          <w:rFonts w:ascii="Times New Roman" w:hAnsi="Times New Roman" w:cs="Times New Roman"/>
        </w:rPr>
        <w:t>DV2572: M</w:t>
      </w:r>
      <w:r w:rsidRPr="001F08D7">
        <w:rPr>
          <w:rFonts w:ascii="Times New Roman" w:hAnsi="Times New Roman" w:cs="Times New Roman"/>
          <w:sz w:val="23"/>
        </w:rPr>
        <w:t xml:space="preserve">ASTER </w:t>
      </w:r>
      <w:r w:rsidRPr="001F08D7">
        <w:rPr>
          <w:rFonts w:ascii="Times New Roman" w:hAnsi="Times New Roman" w:cs="Times New Roman"/>
        </w:rPr>
        <w:t>T</w:t>
      </w:r>
      <w:r w:rsidRPr="001F08D7">
        <w:rPr>
          <w:rFonts w:ascii="Times New Roman" w:hAnsi="Times New Roman" w:cs="Times New Roman"/>
          <w:sz w:val="23"/>
        </w:rPr>
        <w:t xml:space="preserve">HESIS IN </w:t>
      </w:r>
      <w:r w:rsidRPr="001F08D7">
        <w:rPr>
          <w:rFonts w:ascii="Times New Roman" w:hAnsi="Times New Roman" w:cs="Times New Roman"/>
        </w:rPr>
        <w:t>C</w:t>
      </w:r>
      <w:r w:rsidRPr="001F08D7">
        <w:rPr>
          <w:rFonts w:ascii="Times New Roman" w:hAnsi="Times New Roman" w:cs="Times New Roman"/>
          <w:sz w:val="23"/>
        </w:rPr>
        <w:t xml:space="preserve">OMPUTER </w:t>
      </w:r>
      <w:r w:rsidRPr="001F08D7">
        <w:rPr>
          <w:rFonts w:ascii="Times New Roman" w:hAnsi="Times New Roman" w:cs="Times New Roman"/>
        </w:rPr>
        <w:t>S</w:t>
      </w:r>
      <w:r w:rsidRPr="001F08D7">
        <w:rPr>
          <w:rFonts w:ascii="Times New Roman" w:hAnsi="Times New Roman" w:cs="Times New Roman"/>
          <w:sz w:val="23"/>
        </w:rPr>
        <w:t>CIENCE</w:t>
      </w:r>
    </w:p>
    <w:p w14:paraId="376C3BC3" w14:textId="0CABDDD0" w:rsidR="00267838" w:rsidRPr="001F08D7" w:rsidRDefault="00B14819">
      <w:pPr>
        <w:pStyle w:val="a8"/>
        <w:spacing w:after="120"/>
        <w:rPr>
          <w:rFonts w:ascii="Times New Roman" w:hAnsi="Times New Roman" w:cs="Times New Roman"/>
        </w:rPr>
      </w:pPr>
      <w:r w:rsidRPr="001F08D7">
        <w:rPr>
          <w:rFonts w:ascii="Times New Roman" w:hAnsi="Times New Roman" w:cs="Times New Roman"/>
        </w:rPr>
        <w:fldChar w:fldCharType="begin"/>
      </w:r>
      <w:r w:rsidRPr="001F08D7">
        <w:rPr>
          <w:rFonts w:ascii="Times New Roman" w:hAnsi="Times New Roman" w:cs="Times New Roman"/>
        </w:rPr>
        <w:instrText xml:space="preserve"> DATE \@ "MMMM d, yyyy" \* MERGEFORMAT </w:instrText>
      </w:r>
      <w:r w:rsidRPr="001F08D7">
        <w:rPr>
          <w:rFonts w:ascii="Times New Roman" w:hAnsi="Times New Roman" w:cs="Times New Roman"/>
        </w:rPr>
        <w:fldChar w:fldCharType="separate"/>
      </w:r>
      <w:r w:rsidR="00A85089">
        <w:rPr>
          <w:rFonts w:ascii="Times New Roman" w:hAnsi="Times New Roman" w:cs="Times New Roman"/>
          <w:noProof/>
        </w:rPr>
        <w:t>March 19, 2020</w:t>
      </w:r>
      <w:r w:rsidRPr="001F08D7">
        <w:rPr>
          <w:rFonts w:ascii="Times New Roman" w:hAnsi="Times New Roman" w:cs="Times New Roman"/>
        </w:rPr>
        <w:fldChar w:fldCharType="end"/>
      </w:r>
    </w:p>
    <w:tbl>
      <w:tblPr>
        <w:tblStyle w:val="ac"/>
        <w:tblW w:w="9495" w:type="dxa"/>
        <w:jc w:val="center"/>
        <w:tblLayout w:type="fixed"/>
        <w:tblLook w:val="04A0" w:firstRow="1" w:lastRow="0" w:firstColumn="1" w:lastColumn="0" w:noHBand="0" w:noVBand="1"/>
      </w:tblPr>
      <w:tblGrid>
        <w:gridCol w:w="1321"/>
        <w:gridCol w:w="2126"/>
        <w:gridCol w:w="6048"/>
      </w:tblGrid>
      <w:tr w:rsidR="00267838" w:rsidRPr="001F08D7" w14:paraId="3710F80E" w14:textId="77777777">
        <w:trPr>
          <w:trHeight w:val="155"/>
          <w:jc w:val="center"/>
        </w:trPr>
        <w:tc>
          <w:tcPr>
            <w:tcW w:w="1321" w:type="dxa"/>
            <w:vMerge w:val="restart"/>
            <w:tcMar>
              <w:left w:w="85" w:type="dxa"/>
              <w:right w:w="85" w:type="dxa"/>
            </w:tcMar>
            <w:vAlign w:val="center"/>
          </w:tcPr>
          <w:p w14:paraId="4E3D832D" w14:textId="77777777" w:rsidR="00267838" w:rsidRPr="001F08D7" w:rsidRDefault="00B14819">
            <w:pPr>
              <w:rPr>
                <w:rFonts w:ascii="Times New Roman" w:hAnsi="Times New Roman" w:cs="Times New Roman"/>
              </w:rPr>
            </w:pPr>
            <w:r w:rsidRPr="001F08D7">
              <w:rPr>
                <w:rFonts w:ascii="Times New Roman" w:hAnsi="Times New Roman" w:cs="Times New Roman"/>
              </w:rPr>
              <w:t>Thesis</w:t>
            </w:r>
          </w:p>
        </w:tc>
        <w:tc>
          <w:tcPr>
            <w:tcW w:w="2126" w:type="dxa"/>
            <w:tcMar>
              <w:left w:w="85" w:type="dxa"/>
              <w:right w:w="85" w:type="dxa"/>
            </w:tcMar>
          </w:tcPr>
          <w:p w14:paraId="28DE3F4C" w14:textId="77777777" w:rsidR="00267838" w:rsidRPr="001F08D7" w:rsidRDefault="00B14819">
            <w:pPr>
              <w:rPr>
                <w:rFonts w:ascii="Times New Roman" w:hAnsi="Times New Roman" w:cs="Times New Roman"/>
              </w:rPr>
            </w:pPr>
            <w:r w:rsidRPr="001F08D7">
              <w:rPr>
                <w:rFonts w:ascii="Times New Roman" w:hAnsi="Times New Roman" w:cs="Times New Roman"/>
              </w:rPr>
              <w:t>Tentative title</w:t>
            </w:r>
          </w:p>
        </w:tc>
        <w:tc>
          <w:tcPr>
            <w:tcW w:w="6048" w:type="dxa"/>
            <w:tcMar>
              <w:left w:w="85" w:type="dxa"/>
              <w:right w:w="85" w:type="dxa"/>
            </w:tcMar>
          </w:tcPr>
          <w:p w14:paraId="712F1A4D" w14:textId="441810A6" w:rsidR="00267838" w:rsidRPr="001F08D7" w:rsidRDefault="00DC2BEF">
            <w:pPr>
              <w:rPr>
                <w:rFonts w:ascii="Times New Roman" w:hAnsi="Times New Roman" w:cs="Times New Roman"/>
              </w:rPr>
            </w:pPr>
            <w:r>
              <w:rPr>
                <w:rFonts w:ascii="Times New Roman" w:hAnsi="Times New Roman" w:cs="Times New Roman"/>
              </w:rPr>
              <w:t>Using blockchain for improved communication efficiency and cooperation: case of port logistics.</w:t>
            </w:r>
          </w:p>
        </w:tc>
      </w:tr>
      <w:tr w:rsidR="00267838" w:rsidRPr="001F08D7" w14:paraId="523A0537" w14:textId="77777777">
        <w:trPr>
          <w:trHeight w:val="155"/>
          <w:jc w:val="center"/>
        </w:trPr>
        <w:tc>
          <w:tcPr>
            <w:tcW w:w="1321" w:type="dxa"/>
            <w:vMerge/>
            <w:tcMar>
              <w:left w:w="85" w:type="dxa"/>
              <w:right w:w="85" w:type="dxa"/>
            </w:tcMar>
            <w:vAlign w:val="center"/>
          </w:tcPr>
          <w:p w14:paraId="21090322" w14:textId="77777777" w:rsidR="00267838" w:rsidRPr="001F08D7" w:rsidRDefault="00267838">
            <w:pPr>
              <w:rPr>
                <w:rFonts w:ascii="Times New Roman" w:hAnsi="Times New Roman" w:cs="Times New Roman"/>
              </w:rPr>
            </w:pPr>
          </w:p>
        </w:tc>
        <w:tc>
          <w:tcPr>
            <w:tcW w:w="2126" w:type="dxa"/>
            <w:tcMar>
              <w:left w:w="85" w:type="dxa"/>
              <w:right w:w="85" w:type="dxa"/>
            </w:tcMar>
          </w:tcPr>
          <w:p w14:paraId="71CA0537" w14:textId="77777777" w:rsidR="00267838" w:rsidRPr="001F08D7" w:rsidRDefault="00B14819">
            <w:pPr>
              <w:rPr>
                <w:rFonts w:ascii="Times New Roman" w:hAnsi="Times New Roman" w:cs="Times New Roman"/>
              </w:rPr>
            </w:pPr>
            <w:r w:rsidRPr="001F08D7">
              <w:rPr>
                <w:rFonts w:ascii="Times New Roman" w:hAnsi="Times New Roman" w:cs="Times New Roman"/>
              </w:rPr>
              <w:t>Classification</w:t>
            </w:r>
          </w:p>
        </w:tc>
        <w:tc>
          <w:tcPr>
            <w:tcW w:w="6048" w:type="dxa"/>
            <w:tcMar>
              <w:left w:w="85" w:type="dxa"/>
              <w:right w:w="85" w:type="dxa"/>
            </w:tcMar>
          </w:tcPr>
          <w:p w14:paraId="6E371553" w14:textId="77777777" w:rsidR="00267838" w:rsidRPr="001F08D7" w:rsidRDefault="00B14819">
            <w:pPr>
              <w:rPr>
                <w:rFonts w:ascii="Times New Roman" w:hAnsi="Times New Roman" w:cs="Times New Roman"/>
              </w:rPr>
            </w:pPr>
            <w:r w:rsidRPr="001F08D7">
              <w:rPr>
                <w:rFonts w:ascii="Cambria Math" w:hAnsi="Cambria Math" w:cs="Cambria Math"/>
              </w:rPr>
              <w:t>∗</w:t>
            </w:r>
          </w:p>
        </w:tc>
      </w:tr>
      <w:tr w:rsidR="00267838" w:rsidRPr="001F08D7" w14:paraId="511C1D6A" w14:textId="77777777">
        <w:trPr>
          <w:trHeight w:val="155"/>
          <w:jc w:val="center"/>
        </w:trPr>
        <w:tc>
          <w:tcPr>
            <w:tcW w:w="1321" w:type="dxa"/>
            <w:vMerge w:val="restart"/>
            <w:tcMar>
              <w:left w:w="85" w:type="dxa"/>
              <w:right w:w="85" w:type="dxa"/>
            </w:tcMar>
            <w:vAlign w:val="center"/>
          </w:tcPr>
          <w:p w14:paraId="16E6F6C2" w14:textId="77777777" w:rsidR="00267838" w:rsidRPr="001F08D7" w:rsidRDefault="00B14819">
            <w:pPr>
              <w:rPr>
                <w:rFonts w:ascii="Times New Roman" w:hAnsi="Times New Roman" w:cs="Times New Roman"/>
              </w:rPr>
            </w:pPr>
            <w:r w:rsidRPr="001F08D7">
              <w:rPr>
                <w:rFonts w:ascii="Times New Roman" w:hAnsi="Times New Roman" w:cs="Times New Roman"/>
              </w:rPr>
              <w:t>Student 1</w:t>
            </w:r>
          </w:p>
        </w:tc>
        <w:tc>
          <w:tcPr>
            <w:tcW w:w="2126" w:type="dxa"/>
            <w:tcMar>
              <w:left w:w="85" w:type="dxa"/>
              <w:right w:w="85" w:type="dxa"/>
            </w:tcMar>
          </w:tcPr>
          <w:p w14:paraId="359539E8" w14:textId="77777777" w:rsidR="00267838" w:rsidRPr="001F08D7" w:rsidRDefault="00B14819">
            <w:pPr>
              <w:rPr>
                <w:rFonts w:ascii="Times New Roman" w:hAnsi="Times New Roman" w:cs="Times New Roman"/>
              </w:rPr>
            </w:pPr>
            <w:r w:rsidRPr="001F08D7">
              <w:rPr>
                <w:rFonts w:ascii="Times New Roman" w:hAnsi="Times New Roman" w:cs="Times New Roman"/>
              </w:rPr>
              <w:t>Name</w:t>
            </w:r>
          </w:p>
        </w:tc>
        <w:tc>
          <w:tcPr>
            <w:tcW w:w="6048" w:type="dxa"/>
            <w:tcMar>
              <w:left w:w="85" w:type="dxa"/>
              <w:right w:w="85" w:type="dxa"/>
            </w:tcMar>
          </w:tcPr>
          <w:p w14:paraId="38DB536C" w14:textId="77777777" w:rsidR="00267838" w:rsidRPr="001F08D7" w:rsidRDefault="00B14819">
            <w:pPr>
              <w:rPr>
                <w:rFonts w:ascii="Times New Roman" w:hAnsi="Times New Roman" w:cs="Times New Roman"/>
              </w:rPr>
            </w:pPr>
            <w:r w:rsidRPr="001F08D7">
              <w:rPr>
                <w:rFonts w:ascii="Times New Roman" w:hAnsi="Times New Roman" w:cs="Times New Roman"/>
              </w:rPr>
              <w:t>Hangdong Chen</w:t>
            </w:r>
          </w:p>
        </w:tc>
      </w:tr>
      <w:tr w:rsidR="00267838" w:rsidRPr="001F08D7" w14:paraId="111DB855" w14:textId="77777777">
        <w:trPr>
          <w:jc w:val="center"/>
        </w:trPr>
        <w:tc>
          <w:tcPr>
            <w:tcW w:w="1321" w:type="dxa"/>
            <w:vMerge/>
            <w:tcMar>
              <w:left w:w="85" w:type="dxa"/>
              <w:right w:w="85" w:type="dxa"/>
            </w:tcMar>
            <w:vAlign w:val="center"/>
          </w:tcPr>
          <w:p w14:paraId="3EA15AC7" w14:textId="77777777" w:rsidR="00267838" w:rsidRPr="001F08D7" w:rsidRDefault="00267838">
            <w:pPr>
              <w:rPr>
                <w:rFonts w:ascii="Times New Roman" w:hAnsi="Times New Roman" w:cs="Times New Roman"/>
              </w:rPr>
            </w:pPr>
          </w:p>
        </w:tc>
        <w:tc>
          <w:tcPr>
            <w:tcW w:w="2126" w:type="dxa"/>
            <w:tcMar>
              <w:left w:w="85" w:type="dxa"/>
              <w:right w:w="85" w:type="dxa"/>
            </w:tcMar>
          </w:tcPr>
          <w:p w14:paraId="4F245404" w14:textId="77777777" w:rsidR="00267838" w:rsidRPr="001F08D7" w:rsidRDefault="00B14819">
            <w:pPr>
              <w:rPr>
                <w:rFonts w:ascii="Times New Roman" w:hAnsi="Times New Roman" w:cs="Times New Roman"/>
              </w:rPr>
            </w:pPr>
            <w:r w:rsidRPr="001F08D7">
              <w:rPr>
                <w:rFonts w:ascii="Times New Roman" w:hAnsi="Times New Roman" w:cs="Times New Roman"/>
              </w:rPr>
              <w:t>e-Mail</w:t>
            </w:r>
          </w:p>
        </w:tc>
        <w:tc>
          <w:tcPr>
            <w:tcW w:w="6048" w:type="dxa"/>
            <w:tcMar>
              <w:left w:w="85" w:type="dxa"/>
              <w:right w:w="85" w:type="dxa"/>
            </w:tcMar>
          </w:tcPr>
          <w:p w14:paraId="3FB8017C" w14:textId="77777777" w:rsidR="00267838" w:rsidRPr="001F08D7" w:rsidRDefault="00F12AEF">
            <w:pPr>
              <w:rPr>
                <w:rFonts w:ascii="Times New Roman" w:hAnsi="Times New Roman" w:cs="Times New Roman"/>
              </w:rPr>
            </w:pPr>
            <w:hyperlink r:id="rId8">
              <w:r w:rsidR="00B14819" w:rsidRPr="001F08D7">
                <w:rPr>
                  <w:rFonts w:ascii="Times New Roman" w:hAnsi="Times New Roman" w:cs="Times New Roman"/>
                </w:rPr>
                <w:t>hach17@student.bth.se</w:t>
              </w:r>
            </w:hyperlink>
          </w:p>
        </w:tc>
      </w:tr>
      <w:tr w:rsidR="00267838" w:rsidRPr="001F08D7" w14:paraId="0A9484B8" w14:textId="77777777">
        <w:trPr>
          <w:jc w:val="center"/>
        </w:trPr>
        <w:tc>
          <w:tcPr>
            <w:tcW w:w="1321" w:type="dxa"/>
            <w:vMerge/>
            <w:tcMar>
              <w:left w:w="85" w:type="dxa"/>
              <w:right w:w="85" w:type="dxa"/>
            </w:tcMar>
            <w:vAlign w:val="center"/>
          </w:tcPr>
          <w:p w14:paraId="3C3556E4" w14:textId="77777777" w:rsidR="00267838" w:rsidRPr="001F08D7" w:rsidRDefault="00267838">
            <w:pPr>
              <w:rPr>
                <w:rFonts w:ascii="Times New Roman" w:hAnsi="Times New Roman" w:cs="Times New Roman"/>
              </w:rPr>
            </w:pPr>
          </w:p>
        </w:tc>
        <w:tc>
          <w:tcPr>
            <w:tcW w:w="2126" w:type="dxa"/>
            <w:tcMar>
              <w:left w:w="85" w:type="dxa"/>
              <w:right w:w="85" w:type="dxa"/>
            </w:tcMar>
          </w:tcPr>
          <w:p w14:paraId="655343A4" w14:textId="77777777" w:rsidR="00267838" w:rsidRPr="001F08D7" w:rsidRDefault="00B14819">
            <w:pPr>
              <w:rPr>
                <w:rFonts w:ascii="Times New Roman" w:hAnsi="Times New Roman" w:cs="Times New Roman"/>
              </w:rPr>
            </w:pPr>
            <w:r w:rsidRPr="001F08D7">
              <w:rPr>
                <w:rFonts w:ascii="Times New Roman" w:hAnsi="Times New Roman" w:cs="Times New Roman"/>
              </w:rPr>
              <w:t>Social security nr</w:t>
            </w:r>
          </w:p>
        </w:tc>
        <w:tc>
          <w:tcPr>
            <w:tcW w:w="6048" w:type="dxa"/>
            <w:tcMar>
              <w:left w:w="85" w:type="dxa"/>
              <w:right w:w="85" w:type="dxa"/>
            </w:tcMar>
          </w:tcPr>
          <w:p w14:paraId="4656CA1D" w14:textId="77777777" w:rsidR="00267838" w:rsidRPr="001F08D7" w:rsidRDefault="00B14819">
            <w:pPr>
              <w:rPr>
                <w:rFonts w:ascii="Times New Roman" w:hAnsi="Times New Roman" w:cs="Times New Roman"/>
              </w:rPr>
            </w:pPr>
            <w:r w:rsidRPr="001F08D7">
              <w:rPr>
                <w:rFonts w:ascii="Times New Roman" w:hAnsi="Times New Roman" w:cs="Times New Roman"/>
              </w:rPr>
              <w:t>9601121297</w:t>
            </w:r>
          </w:p>
        </w:tc>
      </w:tr>
      <w:tr w:rsidR="00267838" w:rsidRPr="001F08D7" w14:paraId="5E043CF4" w14:textId="77777777">
        <w:trPr>
          <w:jc w:val="center"/>
        </w:trPr>
        <w:tc>
          <w:tcPr>
            <w:tcW w:w="1321" w:type="dxa"/>
            <w:vMerge/>
            <w:tcMar>
              <w:left w:w="85" w:type="dxa"/>
              <w:right w:w="85" w:type="dxa"/>
            </w:tcMar>
            <w:vAlign w:val="center"/>
          </w:tcPr>
          <w:p w14:paraId="7EB43393" w14:textId="77777777" w:rsidR="00267838" w:rsidRPr="001F08D7" w:rsidRDefault="00267838">
            <w:pPr>
              <w:rPr>
                <w:rFonts w:ascii="Times New Roman" w:hAnsi="Times New Roman" w:cs="Times New Roman"/>
              </w:rPr>
            </w:pPr>
          </w:p>
        </w:tc>
        <w:tc>
          <w:tcPr>
            <w:tcW w:w="2126" w:type="dxa"/>
            <w:tcMar>
              <w:left w:w="85" w:type="dxa"/>
              <w:right w:w="85" w:type="dxa"/>
            </w:tcMar>
          </w:tcPr>
          <w:p w14:paraId="622B7919" w14:textId="77777777" w:rsidR="00267838" w:rsidRPr="001F08D7" w:rsidRDefault="00B14819">
            <w:pPr>
              <w:rPr>
                <w:rFonts w:ascii="Times New Roman" w:hAnsi="Times New Roman" w:cs="Times New Roman"/>
              </w:rPr>
            </w:pPr>
            <w:r w:rsidRPr="001F08D7">
              <w:rPr>
                <w:rFonts w:ascii="Times New Roman" w:hAnsi="Times New Roman" w:cs="Times New Roman"/>
              </w:rPr>
              <w:t>Visa expiration date</w:t>
            </w:r>
          </w:p>
        </w:tc>
        <w:tc>
          <w:tcPr>
            <w:tcW w:w="6048" w:type="dxa"/>
            <w:tcMar>
              <w:left w:w="85" w:type="dxa"/>
              <w:right w:w="85" w:type="dxa"/>
            </w:tcMar>
          </w:tcPr>
          <w:p w14:paraId="38D1A719" w14:textId="77777777" w:rsidR="00267838" w:rsidRPr="001F08D7" w:rsidRDefault="00267838">
            <w:pPr>
              <w:rPr>
                <w:rFonts w:ascii="Times New Roman" w:hAnsi="Times New Roman" w:cs="Times New Roman"/>
              </w:rPr>
            </w:pPr>
          </w:p>
        </w:tc>
      </w:tr>
      <w:tr w:rsidR="00267838" w:rsidRPr="001F08D7" w14:paraId="4435790E" w14:textId="77777777">
        <w:trPr>
          <w:jc w:val="center"/>
        </w:trPr>
        <w:tc>
          <w:tcPr>
            <w:tcW w:w="1321" w:type="dxa"/>
            <w:vMerge w:val="restart"/>
            <w:tcMar>
              <w:left w:w="85" w:type="dxa"/>
              <w:right w:w="85" w:type="dxa"/>
            </w:tcMar>
            <w:vAlign w:val="center"/>
          </w:tcPr>
          <w:p w14:paraId="63A3326F" w14:textId="77777777" w:rsidR="00267838" w:rsidRPr="001F08D7" w:rsidRDefault="00B14819">
            <w:pPr>
              <w:rPr>
                <w:rFonts w:ascii="Times New Roman" w:hAnsi="Times New Roman" w:cs="Times New Roman"/>
              </w:rPr>
            </w:pPr>
            <w:r w:rsidRPr="001F08D7">
              <w:rPr>
                <w:rFonts w:ascii="Times New Roman" w:hAnsi="Times New Roman" w:cs="Times New Roman"/>
              </w:rPr>
              <w:t>Student 2</w:t>
            </w:r>
          </w:p>
        </w:tc>
        <w:tc>
          <w:tcPr>
            <w:tcW w:w="2126" w:type="dxa"/>
            <w:tcMar>
              <w:left w:w="85" w:type="dxa"/>
              <w:right w:w="85" w:type="dxa"/>
            </w:tcMar>
          </w:tcPr>
          <w:p w14:paraId="06D2A558" w14:textId="77777777" w:rsidR="00267838" w:rsidRPr="001F08D7" w:rsidRDefault="00B14819">
            <w:pPr>
              <w:rPr>
                <w:rFonts w:ascii="Times New Roman" w:hAnsi="Times New Roman" w:cs="Times New Roman"/>
              </w:rPr>
            </w:pPr>
            <w:r w:rsidRPr="001F08D7">
              <w:rPr>
                <w:rFonts w:ascii="Times New Roman" w:hAnsi="Times New Roman" w:cs="Times New Roman"/>
              </w:rPr>
              <w:t>Name</w:t>
            </w:r>
          </w:p>
        </w:tc>
        <w:tc>
          <w:tcPr>
            <w:tcW w:w="6048" w:type="dxa"/>
            <w:tcMar>
              <w:left w:w="85" w:type="dxa"/>
              <w:right w:w="85" w:type="dxa"/>
            </w:tcMar>
          </w:tcPr>
          <w:p w14:paraId="5A1DCC5A" w14:textId="77777777" w:rsidR="00267838" w:rsidRPr="001F08D7" w:rsidRDefault="00267838">
            <w:pPr>
              <w:rPr>
                <w:rFonts w:ascii="Times New Roman" w:hAnsi="Times New Roman" w:cs="Times New Roman"/>
              </w:rPr>
            </w:pPr>
          </w:p>
        </w:tc>
      </w:tr>
      <w:tr w:rsidR="00267838" w:rsidRPr="001F08D7" w14:paraId="7F5520B8" w14:textId="77777777">
        <w:trPr>
          <w:jc w:val="center"/>
        </w:trPr>
        <w:tc>
          <w:tcPr>
            <w:tcW w:w="1321" w:type="dxa"/>
            <w:vMerge/>
            <w:tcMar>
              <w:left w:w="85" w:type="dxa"/>
              <w:right w:w="85" w:type="dxa"/>
            </w:tcMar>
            <w:vAlign w:val="center"/>
          </w:tcPr>
          <w:p w14:paraId="5271D830" w14:textId="77777777" w:rsidR="00267838" w:rsidRPr="001F08D7" w:rsidRDefault="00267838">
            <w:pPr>
              <w:rPr>
                <w:rFonts w:ascii="Times New Roman" w:hAnsi="Times New Roman" w:cs="Times New Roman"/>
              </w:rPr>
            </w:pPr>
          </w:p>
        </w:tc>
        <w:tc>
          <w:tcPr>
            <w:tcW w:w="2126" w:type="dxa"/>
            <w:tcMar>
              <w:left w:w="85" w:type="dxa"/>
              <w:right w:w="85" w:type="dxa"/>
            </w:tcMar>
          </w:tcPr>
          <w:p w14:paraId="747F9BED" w14:textId="77777777" w:rsidR="00267838" w:rsidRPr="001F08D7" w:rsidRDefault="00B14819">
            <w:pPr>
              <w:rPr>
                <w:rFonts w:ascii="Times New Roman" w:hAnsi="Times New Roman" w:cs="Times New Roman"/>
              </w:rPr>
            </w:pPr>
            <w:r w:rsidRPr="001F08D7">
              <w:rPr>
                <w:rFonts w:ascii="Times New Roman" w:hAnsi="Times New Roman" w:cs="Times New Roman"/>
              </w:rPr>
              <w:t>e-Mail</w:t>
            </w:r>
          </w:p>
        </w:tc>
        <w:tc>
          <w:tcPr>
            <w:tcW w:w="6048" w:type="dxa"/>
            <w:tcMar>
              <w:left w:w="85" w:type="dxa"/>
              <w:right w:w="85" w:type="dxa"/>
            </w:tcMar>
          </w:tcPr>
          <w:p w14:paraId="5E8DC1EA" w14:textId="77777777" w:rsidR="00267838" w:rsidRPr="001F08D7" w:rsidRDefault="00267838">
            <w:pPr>
              <w:rPr>
                <w:rFonts w:ascii="Times New Roman" w:hAnsi="Times New Roman" w:cs="Times New Roman"/>
              </w:rPr>
            </w:pPr>
          </w:p>
        </w:tc>
      </w:tr>
      <w:tr w:rsidR="00267838" w:rsidRPr="001F08D7" w14:paraId="7FAF0803" w14:textId="77777777">
        <w:trPr>
          <w:jc w:val="center"/>
        </w:trPr>
        <w:tc>
          <w:tcPr>
            <w:tcW w:w="1321" w:type="dxa"/>
            <w:vMerge/>
            <w:tcMar>
              <w:left w:w="85" w:type="dxa"/>
              <w:right w:w="85" w:type="dxa"/>
            </w:tcMar>
            <w:vAlign w:val="center"/>
          </w:tcPr>
          <w:p w14:paraId="7FD53690" w14:textId="77777777" w:rsidR="00267838" w:rsidRPr="001F08D7" w:rsidRDefault="00267838">
            <w:pPr>
              <w:rPr>
                <w:rFonts w:ascii="Times New Roman" w:hAnsi="Times New Roman" w:cs="Times New Roman"/>
              </w:rPr>
            </w:pPr>
          </w:p>
        </w:tc>
        <w:tc>
          <w:tcPr>
            <w:tcW w:w="2126" w:type="dxa"/>
            <w:tcMar>
              <w:left w:w="85" w:type="dxa"/>
              <w:right w:w="85" w:type="dxa"/>
            </w:tcMar>
          </w:tcPr>
          <w:p w14:paraId="319B3F1B" w14:textId="77777777" w:rsidR="00267838" w:rsidRPr="001F08D7" w:rsidRDefault="00B14819">
            <w:pPr>
              <w:rPr>
                <w:rFonts w:ascii="Times New Roman" w:hAnsi="Times New Roman" w:cs="Times New Roman"/>
              </w:rPr>
            </w:pPr>
            <w:r w:rsidRPr="001F08D7">
              <w:rPr>
                <w:rFonts w:ascii="Times New Roman" w:hAnsi="Times New Roman" w:cs="Times New Roman"/>
              </w:rPr>
              <w:t>Social security nr</w:t>
            </w:r>
          </w:p>
        </w:tc>
        <w:tc>
          <w:tcPr>
            <w:tcW w:w="6048" w:type="dxa"/>
            <w:tcMar>
              <w:left w:w="85" w:type="dxa"/>
              <w:right w:w="85" w:type="dxa"/>
            </w:tcMar>
          </w:tcPr>
          <w:p w14:paraId="2BD0ADFA" w14:textId="77777777" w:rsidR="00267838" w:rsidRPr="001F08D7" w:rsidRDefault="00267838">
            <w:pPr>
              <w:rPr>
                <w:rFonts w:ascii="Times New Roman" w:hAnsi="Times New Roman" w:cs="Times New Roman"/>
              </w:rPr>
            </w:pPr>
          </w:p>
        </w:tc>
      </w:tr>
      <w:tr w:rsidR="00267838" w:rsidRPr="001F08D7" w14:paraId="07E7DDC2" w14:textId="77777777">
        <w:trPr>
          <w:jc w:val="center"/>
        </w:trPr>
        <w:tc>
          <w:tcPr>
            <w:tcW w:w="1321" w:type="dxa"/>
            <w:vMerge/>
            <w:tcMar>
              <w:left w:w="85" w:type="dxa"/>
              <w:right w:w="85" w:type="dxa"/>
            </w:tcMar>
            <w:vAlign w:val="center"/>
          </w:tcPr>
          <w:p w14:paraId="78D36421" w14:textId="77777777" w:rsidR="00267838" w:rsidRPr="001F08D7" w:rsidRDefault="00267838">
            <w:pPr>
              <w:rPr>
                <w:rFonts w:ascii="Times New Roman" w:hAnsi="Times New Roman" w:cs="Times New Roman"/>
              </w:rPr>
            </w:pPr>
          </w:p>
        </w:tc>
        <w:tc>
          <w:tcPr>
            <w:tcW w:w="2126" w:type="dxa"/>
            <w:tcMar>
              <w:left w:w="85" w:type="dxa"/>
              <w:right w:w="85" w:type="dxa"/>
            </w:tcMar>
          </w:tcPr>
          <w:p w14:paraId="60B54EBB" w14:textId="77777777" w:rsidR="00267838" w:rsidRPr="001F08D7" w:rsidRDefault="00B14819">
            <w:pPr>
              <w:rPr>
                <w:rFonts w:ascii="Times New Roman" w:hAnsi="Times New Roman" w:cs="Times New Roman"/>
              </w:rPr>
            </w:pPr>
            <w:r w:rsidRPr="001F08D7">
              <w:rPr>
                <w:rFonts w:ascii="Times New Roman" w:hAnsi="Times New Roman" w:cs="Times New Roman"/>
              </w:rPr>
              <w:t>Visa expiration date</w:t>
            </w:r>
          </w:p>
        </w:tc>
        <w:tc>
          <w:tcPr>
            <w:tcW w:w="6048" w:type="dxa"/>
            <w:tcMar>
              <w:left w:w="85" w:type="dxa"/>
              <w:right w:w="85" w:type="dxa"/>
            </w:tcMar>
          </w:tcPr>
          <w:p w14:paraId="269A48CE" w14:textId="77777777" w:rsidR="00267838" w:rsidRPr="001F08D7" w:rsidRDefault="00267838">
            <w:pPr>
              <w:rPr>
                <w:rFonts w:ascii="Times New Roman" w:hAnsi="Times New Roman" w:cs="Times New Roman"/>
              </w:rPr>
            </w:pPr>
          </w:p>
        </w:tc>
      </w:tr>
      <w:tr w:rsidR="00267838" w:rsidRPr="001F08D7" w14:paraId="01A787A0" w14:textId="77777777">
        <w:trPr>
          <w:jc w:val="center"/>
        </w:trPr>
        <w:tc>
          <w:tcPr>
            <w:tcW w:w="1321" w:type="dxa"/>
            <w:vMerge w:val="restart"/>
            <w:tcMar>
              <w:left w:w="85" w:type="dxa"/>
              <w:right w:w="85" w:type="dxa"/>
            </w:tcMar>
            <w:vAlign w:val="center"/>
          </w:tcPr>
          <w:p w14:paraId="65330390" w14:textId="77777777" w:rsidR="00267838" w:rsidRPr="001F08D7" w:rsidRDefault="00B14819">
            <w:pPr>
              <w:rPr>
                <w:rFonts w:ascii="Times New Roman" w:hAnsi="Times New Roman" w:cs="Times New Roman"/>
              </w:rPr>
            </w:pPr>
            <w:r w:rsidRPr="001F08D7">
              <w:rPr>
                <w:rFonts w:ascii="Times New Roman" w:hAnsi="Times New Roman" w:cs="Times New Roman"/>
              </w:rPr>
              <w:t>Supervisor</w:t>
            </w:r>
          </w:p>
        </w:tc>
        <w:tc>
          <w:tcPr>
            <w:tcW w:w="2126" w:type="dxa"/>
            <w:tcMar>
              <w:left w:w="85" w:type="dxa"/>
              <w:right w:w="85" w:type="dxa"/>
            </w:tcMar>
          </w:tcPr>
          <w:p w14:paraId="711C8BF8" w14:textId="77777777" w:rsidR="00267838" w:rsidRPr="001F08D7" w:rsidRDefault="00B14819">
            <w:pPr>
              <w:rPr>
                <w:rFonts w:ascii="Times New Roman" w:hAnsi="Times New Roman" w:cs="Times New Roman"/>
              </w:rPr>
            </w:pPr>
            <w:r w:rsidRPr="001F08D7">
              <w:rPr>
                <w:rFonts w:ascii="Times New Roman" w:hAnsi="Times New Roman" w:cs="Times New Roman"/>
              </w:rPr>
              <w:t>Name and title</w:t>
            </w:r>
          </w:p>
        </w:tc>
        <w:tc>
          <w:tcPr>
            <w:tcW w:w="6048" w:type="dxa"/>
            <w:tcMar>
              <w:left w:w="85" w:type="dxa"/>
              <w:right w:w="85" w:type="dxa"/>
            </w:tcMar>
          </w:tcPr>
          <w:p w14:paraId="6F328F12" w14:textId="77777777" w:rsidR="00267838" w:rsidRPr="001F08D7" w:rsidRDefault="00B14819">
            <w:pPr>
              <w:rPr>
                <w:rFonts w:ascii="Times New Roman" w:hAnsi="Times New Roman" w:cs="Times New Roman"/>
              </w:rPr>
            </w:pPr>
            <w:r w:rsidRPr="001F08D7">
              <w:rPr>
                <w:rFonts w:ascii="Times New Roman" w:hAnsi="Times New Roman" w:cs="Times New Roman"/>
              </w:rPr>
              <w:t>Lawrence Henesey</w:t>
            </w:r>
          </w:p>
        </w:tc>
      </w:tr>
      <w:tr w:rsidR="00267838" w:rsidRPr="001F08D7" w14:paraId="71156AD4" w14:textId="77777777">
        <w:trPr>
          <w:jc w:val="center"/>
        </w:trPr>
        <w:tc>
          <w:tcPr>
            <w:tcW w:w="1321" w:type="dxa"/>
            <w:vMerge/>
            <w:tcMar>
              <w:left w:w="85" w:type="dxa"/>
              <w:right w:w="85" w:type="dxa"/>
            </w:tcMar>
            <w:vAlign w:val="center"/>
          </w:tcPr>
          <w:p w14:paraId="130AAFC3" w14:textId="77777777" w:rsidR="00267838" w:rsidRPr="001F08D7" w:rsidRDefault="00267838">
            <w:pPr>
              <w:rPr>
                <w:rFonts w:ascii="Times New Roman" w:hAnsi="Times New Roman" w:cs="Times New Roman"/>
              </w:rPr>
            </w:pPr>
          </w:p>
        </w:tc>
        <w:tc>
          <w:tcPr>
            <w:tcW w:w="2126" w:type="dxa"/>
            <w:tcMar>
              <w:left w:w="85" w:type="dxa"/>
              <w:right w:w="85" w:type="dxa"/>
            </w:tcMar>
          </w:tcPr>
          <w:p w14:paraId="1C058CE2" w14:textId="77777777" w:rsidR="00267838" w:rsidRPr="001F08D7" w:rsidRDefault="00B14819">
            <w:pPr>
              <w:rPr>
                <w:rFonts w:ascii="Times New Roman" w:hAnsi="Times New Roman" w:cs="Times New Roman"/>
              </w:rPr>
            </w:pPr>
            <w:r w:rsidRPr="001F08D7">
              <w:rPr>
                <w:rFonts w:ascii="Times New Roman" w:hAnsi="Times New Roman" w:cs="Times New Roman"/>
              </w:rPr>
              <w:t>e-Mail</w:t>
            </w:r>
          </w:p>
        </w:tc>
        <w:tc>
          <w:tcPr>
            <w:tcW w:w="6048" w:type="dxa"/>
            <w:tcMar>
              <w:left w:w="85" w:type="dxa"/>
              <w:right w:w="85" w:type="dxa"/>
            </w:tcMar>
          </w:tcPr>
          <w:p w14:paraId="1BFA6C32" w14:textId="77777777" w:rsidR="00267838" w:rsidRPr="001F08D7" w:rsidRDefault="00F12AEF">
            <w:pPr>
              <w:rPr>
                <w:rFonts w:ascii="Times New Roman" w:hAnsi="Times New Roman" w:cs="Times New Roman"/>
              </w:rPr>
            </w:pPr>
            <w:hyperlink r:id="rId9">
              <w:r w:rsidR="00B14819" w:rsidRPr="001F08D7">
                <w:rPr>
                  <w:rFonts w:ascii="Times New Roman" w:hAnsi="Times New Roman" w:cs="Times New Roman"/>
                </w:rPr>
                <w:t>larry.henese</w:t>
              </w:r>
            </w:hyperlink>
            <w:hyperlink r:id="rId10">
              <w:r w:rsidR="00B14819" w:rsidRPr="001F08D7">
                <w:rPr>
                  <w:rFonts w:ascii="Times New Roman" w:hAnsi="Times New Roman" w:cs="Times New Roman"/>
                </w:rPr>
                <w:t>y@bth.se</w:t>
              </w:r>
            </w:hyperlink>
          </w:p>
        </w:tc>
      </w:tr>
      <w:tr w:rsidR="00267838" w:rsidRPr="001F08D7" w14:paraId="2549E017" w14:textId="77777777">
        <w:trPr>
          <w:jc w:val="center"/>
        </w:trPr>
        <w:tc>
          <w:tcPr>
            <w:tcW w:w="1321" w:type="dxa"/>
            <w:vMerge/>
            <w:tcMar>
              <w:left w:w="85" w:type="dxa"/>
              <w:right w:w="85" w:type="dxa"/>
            </w:tcMar>
            <w:vAlign w:val="center"/>
          </w:tcPr>
          <w:p w14:paraId="5DB03319" w14:textId="77777777" w:rsidR="00267838" w:rsidRPr="001F08D7" w:rsidRDefault="00267838">
            <w:pPr>
              <w:rPr>
                <w:rFonts w:ascii="Times New Roman" w:hAnsi="Times New Roman" w:cs="Times New Roman"/>
              </w:rPr>
            </w:pPr>
          </w:p>
        </w:tc>
        <w:tc>
          <w:tcPr>
            <w:tcW w:w="2126" w:type="dxa"/>
            <w:tcMar>
              <w:left w:w="85" w:type="dxa"/>
              <w:right w:w="85" w:type="dxa"/>
            </w:tcMar>
          </w:tcPr>
          <w:p w14:paraId="4BA533DA" w14:textId="77777777" w:rsidR="00267838" w:rsidRPr="001F08D7" w:rsidRDefault="00B14819">
            <w:pPr>
              <w:rPr>
                <w:rFonts w:ascii="Times New Roman" w:hAnsi="Times New Roman" w:cs="Times New Roman"/>
              </w:rPr>
            </w:pPr>
            <w:r w:rsidRPr="001F08D7">
              <w:rPr>
                <w:rFonts w:ascii="Times New Roman" w:hAnsi="Times New Roman" w:cs="Times New Roman"/>
              </w:rPr>
              <w:t>Department</w:t>
            </w:r>
          </w:p>
        </w:tc>
        <w:tc>
          <w:tcPr>
            <w:tcW w:w="6048" w:type="dxa"/>
            <w:tcMar>
              <w:left w:w="85" w:type="dxa"/>
              <w:right w:w="85" w:type="dxa"/>
            </w:tcMar>
          </w:tcPr>
          <w:p w14:paraId="1BC31002" w14:textId="77777777" w:rsidR="00267838" w:rsidRPr="001F08D7" w:rsidRDefault="00267838">
            <w:pPr>
              <w:rPr>
                <w:rFonts w:ascii="Times New Roman" w:hAnsi="Times New Roman" w:cs="Times New Roman"/>
              </w:rPr>
            </w:pPr>
          </w:p>
        </w:tc>
      </w:tr>
      <w:tr w:rsidR="00267838" w:rsidRPr="001F08D7" w14:paraId="420E8F61" w14:textId="77777777">
        <w:trPr>
          <w:jc w:val="center"/>
        </w:trPr>
        <w:tc>
          <w:tcPr>
            <w:tcW w:w="1321" w:type="dxa"/>
            <w:vMerge w:val="restart"/>
            <w:tcMar>
              <w:left w:w="85" w:type="dxa"/>
              <w:right w:w="85" w:type="dxa"/>
            </w:tcMar>
            <w:vAlign w:val="center"/>
          </w:tcPr>
          <w:p w14:paraId="1E269126" w14:textId="77777777" w:rsidR="00267838" w:rsidRPr="001F08D7" w:rsidRDefault="00B14819">
            <w:pPr>
              <w:rPr>
                <w:rFonts w:ascii="Times New Roman" w:hAnsi="Times New Roman" w:cs="Times New Roman"/>
              </w:rPr>
            </w:pPr>
            <w:r w:rsidRPr="001F08D7">
              <w:rPr>
                <w:rFonts w:ascii="Times New Roman" w:hAnsi="Times New Roman" w:cs="Times New Roman"/>
              </w:rPr>
              <w:t>External</w:t>
            </w:r>
          </w:p>
        </w:tc>
        <w:tc>
          <w:tcPr>
            <w:tcW w:w="2126" w:type="dxa"/>
            <w:tcMar>
              <w:left w:w="85" w:type="dxa"/>
              <w:right w:w="85" w:type="dxa"/>
            </w:tcMar>
          </w:tcPr>
          <w:p w14:paraId="489B1A86" w14:textId="77777777" w:rsidR="00267838" w:rsidRPr="001F08D7" w:rsidRDefault="00B14819">
            <w:pPr>
              <w:rPr>
                <w:rFonts w:ascii="Times New Roman" w:hAnsi="Times New Roman" w:cs="Times New Roman"/>
              </w:rPr>
            </w:pPr>
            <w:r w:rsidRPr="001F08D7">
              <w:rPr>
                <w:rFonts w:ascii="Times New Roman" w:hAnsi="Times New Roman" w:cs="Times New Roman"/>
              </w:rPr>
              <w:t>Name and title</w:t>
            </w:r>
          </w:p>
        </w:tc>
        <w:tc>
          <w:tcPr>
            <w:tcW w:w="6048" w:type="dxa"/>
            <w:tcMar>
              <w:left w:w="85" w:type="dxa"/>
              <w:right w:w="85" w:type="dxa"/>
            </w:tcMar>
          </w:tcPr>
          <w:p w14:paraId="0155579B" w14:textId="77777777" w:rsidR="00267838" w:rsidRPr="001F08D7" w:rsidRDefault="00B14819">
            <w:pPr>
              <w:rPr>
                <w:rFonts w:ascii="Times New Roman" w:hAnsi="Times New Roman" w:cs="Times New Roman"/>
              </w:rPr>
            </w:pPr>
            <w:r w:rsidRPr="001F08D7">
              <w:rPr>
                <w:rFonts w:ascii="Times New Roman" w:hAnsi="Times New Roman" w:cs="Times New Roman"/>
              </w:rPr>
              <w:t>Leave blank if no external** is assigned</w:t>
            </w:r>
          </w:p>
        </w:tc>
      </w:tr>
      <w:tr w:rsidR="00267838" w:rsidRPr="001F08D7" w14:paraId="6C3A2B89" w14:textId="77777777">
        <w:trPr>
          <w:jc w:val="center"/>
        </w:trPr>
        <w:tc>
          <w:tcPr>
            <w:tcW w:w="1321" w:type="dxa"/>
            <w:vMerge/>
            <w:tcMar>
              <w:left w:w="85" w:type="dxa"/>
              <w:right w:w="85" w:type="dxa"/>
            </w:tcMar>
          </w:tcPr>
          <w:p w14:paraId="439F4D50" w14:textId="77777777" w:rsidR="00267838" w:rsidRPr="001F08D7" w:rsidRDefault="00267838">
            <w:pPr>
              <w:rPr>
                <w:rFonts w:ascii="Times New Roman" w:hAnsi="Times New Roman" w:cs="Times New Roman"/>
              </w:rPr>
            </w:pPr>
          </w:p>
        </w:tc>
        <w:tc>
          <w:tcPr>
            <w:tcW w:w="2126" w:type="dxa"/>
            <w:tcMar>
              <w:left w:w="85" w:type="dxa"/>
              <w:right w:w="85" w:type="dxa"/>
            </w:tcMar>
          </w:tcPr>
          <w:p w14:paraId="5165C988" w14:textId="77777777" w:rsidR="00267838" w:rsidRPr="001F08D7" w:rsidRDefault="00B14819">
            <w:pPr>
              <w:rPr>
                <w:rFonts w:ascii="Times New Roman" w:hAnsi="Times New Roman" w:cs="Times New Roman"/>
              </w:rPr>
            </w:pPr>
            <w:r w:rsidRPr="001F08D7">
              <w:rPr>
                <w:rFonts w:ascii="Times New Roman" w:hAnsi="Times New Roman" w:cs="Times New Roman"/>
              </w:rPr>
              <w:t>e-Mail</w:t>
            </w:r>
          </w:p>
        </w:tc>
        <w:tc>
          <w:tcPr>
            <w:tcW w:w="6048" w:type="dxa"/>
            <w:tcMar>
              <w:left w:w="85" w:type="dxa"/>
              <w:right w:w="85" w:type="dxa"/>
            </w:tcMar>
          </w:tcPr>
          <w:p w14:paraId="48F14D95" w14:textId="77777777" w:rsidR="00267838" w:rsidRPr="001F08D7" w:rsidRDefault="00267838">
            <w:pPr>
              <w:rPr>
                <w:rFonts w:ascii="Times New Roman" w:hAnsi="Times New Roman" w:cs="Times New Roman"/>
              </w:rPr>
            </w:pPr>
          </w:p>
        </w:tc>
      </w:tr>
      <w:tr w:rsidR="00267838" w:rsidRPr="001F08D7" w14:paraId="7F15A2B6" w14:textId="77777777">
        <w:trPr>
          <w:jc w:val="center"/>
        </w:trPr>
        <w:tc>
          <w:tcPr>
            <w:tcW w:w="1321" w:type="dxa"/>
            <w:vMerge/>
            <w:tcMar>
              <w:left w:w="85" w:type="dxa"/>
              <w:right w:w="85" w:type="dxa"/>
            </w:tcMar>
          </w:tcPr>
          <w:p w14:paraId="0EA521E1" w14:textId="77777777" w:rsidR="00267838" w:rsidRPr="001F08D7" w:rsidRDefault="00267838">
            <w:pPr>
              <w:rPr>
                <w:rFonts w:ascii="Times New Roman" w:hAnsi="Times New Roman" w:cs="Times New Roman"/>
              </w:rPr>
            </w:pPr>
          </w:p>
        </w:tc>
        <w:tc>
          <w:tcPr>
            <w:tcW w:w="2126" w:type="dxa"/>
            <w:tcMar>
              <w:left w:w="85" w:type="dxa"/>
              <w:right w:w="85" w:type="dxa"/>
            </w:tcMar>
          </w:tcPr>
          <w:p w14:paraId="701178FF" w14:textId="77777777" w:rsidR="00267838" w:rsidRPr="001F08D7" w:rsidRDefault="00B14819">
            <w:pPr>
              <w:rPr>
                <w:rFonts w:ascii="Times New Roman" w:hAnsi="Times New Roman" w:cs="Times New Roman"/>
              </w:rPr>
            </w:pPr>
            <w:r w:rsidRPr="001F08D7">
              <w:rPr>
                <w:rFonts w:ascii="Times New Roman" w:hAnsi="Times New Roman" w:cs="Times New Roman"/>
              </w:rPr>
              <w:t>Company/HEI</w:t>
            </w:r>
          </w:p>
        </w:tc>
        <w:tc>
          <w:tcPr>
            <w:tcW w:w="6048" w:type="dxa"/>
            <w:tcMar>
              <w:left w:w="85" w:type="dxa"/>
              <w:right w:w="85" w:type="dxa"/>
            </w:tcMar>
          </w:tcPr>
          <w:p w14:paraId="695BBAAE" w14:textId="77777777" w:rsidR="00267838" w:rsidRPr="001F08D7" w:rsidRDefault="00267838">
            <w:pPr>
              <w:rPr>
                <w:rFonts w:ascii="Times New Roman" w:hAnsi="Times New Roman" w:cs="Times New Roman"/>
              </w:rPr>
            </w:pPr>
          </w:p>
        </w:tc>
      </w:tr>
    </w:tbl>
    <w:p w14:paraId="7C1029D5" w14:textId="77777777" w:rsidR="00267838" w:rsidRPr="001F08D7" w:rsidRDefault="00B14819">
      <w:pPr>
        <w:rPr>
          <w:rFonts w:ascii="Times New Roman" w:hAnsi="Times New Roman" w:cs="Times New Roman"/>
          <w:i/>
        </w:rPr>
      </w:pPr>
      <w:r w:rsidRPr="001F08D7">
        <w:rPr>
          <w:rFonts w:ascii="Times New Roman" w:hAnsi="Times New Roman" w:cs="Times New Roman"/>
          <w:vertAlign w:val="superscript"/>
        </w:rPr>
        <w:t>*</w:t>
      </w:r>
      <w:r w:rsidRPr="001F08D7">
        <w:rPr>
          <w:rFonts w:ascii="Times New Roman" w:hAnsi="Times New Roman" w:cs="Times New Roman"/>
          <w:i/>
        </w:rPr>
        <w:t>2012 ACM Computing Classification System: www.acm.org/about/class/2012</w:t>
      </w:r>
    </w:p>
    <w:p w14:paraId="1321CB30" w14:textId="77777777" w:rsidR="00267838" w:rsidRPr="001F08D7" w:rsidRDefault="00B14819">
      <w:pPr>
        <w:rPr>
          <w:rFonts w:ascii="Times New Roman" w:hAnsi="Times New Roman" w:cs="Times New Roman"/>
        </w:rPr>
      </w:pPr>
      <w:r w:rsidRPr="001F08D7">
        <w:rPr>
          <w:rFonts w:ascii="Times New Roman" w:hAnsi="Times New Roman" w:cs="Times New Roman"/>
          <w:vertAlign w:val="superscript"/>
        </w:rPr>
        <w:t>**</w:t>
      </w:r>
      <w:r w:rsidRPr="001F08D7">
        <w:rPr>
          <w:rFonts w:ascii="Times New Roman" w:hAnsi="Times New Roman" w:cs="Times New Roman"/>
          <w:i/>
        </w:rPr>
        <w:t>Co-advisor from industry or a higher education institution (HEI).</w:t>
      </w:r>
    </w:p>
    <w:p w14:paraId="127CBF31" w14:textId="77777777" w:rsidR="00267838" w:rsidRPr="001F08D7" w:rsidRDefault="00B14819">
      <w:pPr>
        <w:pStyle w:val="1"/>
        <w:rPr>
          <w:rFonts w:ascii="Times New Roman" w:eastAsia="宋体" w:hAnsi="Times New Roman" w:cs="Times New Roman"/>
          <w:lang w:eastAsia="zh-CN"/>
        </w:rPr>
      </w:pPr>
      <w:r w:rsidRPr="001F08D7">
        <w:rPr>
          <w:rFonts w:ascii="Times New Roman" w:hAnsi="Times New Roman" w:cs="Times New Roman"/>
        </w:rPr>
        <w:t xml:space="preserve">Introduction </w:t>
      </w:r>
    </w:p>
    <w:p w14:paraId="56BF6A9B" w14:textId="577444E1" w:rsidR="00267838"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In this section, I will explain the related concepts involved in this study, including Small Port, Blockchain,</w:t>
      </w:r>
      <w:r w:rsidR="005F2C2D">
        <w:rPr>
          <w:rFonts w:ascii="Times New Roman" w:hAnsi="Times New Roman" w:cs="Times New Roman"/>
          <w:spacing w:val="-3"/>
          <w:lang w:eastAsia="zh-CN"/>
        </w:rPr>
        <w:t xml:space="preserve"> P</w:t>
      </w:r>
      <w:r w:rsidR="005F2C2D">
        <w:rPr>
          <w:rFonts w:ascii="宋体" w:eastAsia="宋体" w:hAnsi="宋体" w:cs="Times New Roman" w:hint="eastAsia"/>
          <w:spacing w:val="-3"/>
          <w:lang w:eastAsia="zh-CN"/>
        </w:rPr>
        <w:t>ort</w:t>
      </w:r>
      <w:r w:rsidRPr="001F08D7">
        <w:rPr>
          <w:rFonts w:ascii="Times New Roman" w:hAnsi="Times New Roman" w:cs="Times New Roman"/>
          <w:spacing w:val="-3"/>
          <w:lang w:eastAsia="zh-CN"/>
        </w:rPr>
        <w:t xml:space="preserve"> Community System (PCS), Port Efficiency and Key Performance Indicators (KPI). Then I will explain some of the related work I have done for this research, including the challenge description, blockchain characteristics that may be beneficial to small ports and research status. </w:t>
      </w:r>
      <w:r w:rsidR="00DC2BEF" w:rsidRPr="001F08D7">
        <w:rPr>
          <w:rFonts w:ascii="Times New Roman" w:hAnsi="Times New Roman" w:cs="Times New Roman"/>
          <w:spacing w:val="-3"/>
          <w:lang w:eastAsia="zh-CN"/>
        </w:rPr>
        <w:t>Also,</w:t>
      </w:r>
      <w:r w:rsidRPr="001F08D7">
        <w:rPr>
          <w:rFonts w:ascii="Times New Roman" w:hAnsi="Times New Roman" w:cs="Times New Roman"/>
          <w:spacing w:val="-3"/>
          <w:lang w:eastAsia="zh-CN"/>
        </w:rPr>
        <w:t xml:space="preserve"> in this section, through the preliminary literature review, we screened KPIs and determined the system boundaries.</w:t>
      </w:r>
    </w:p>
    <w:p w14:paraId="22835CA8" w14:textId="2486689B" w:rsidR="00864AD6" w:rsidRDefault="00864AD6">
      <w:pPr>
        <w:pStyle w:val="a3"/>
        <w:ind w:left="0"/>
        <w:jc w:val="both"/>
        <w:rPr>
          <w:rFonts w:ascii="Times New Roman" w:hAnsi="Times New Roman" w:cs="Times New Roman"/>
          <w:spacing w:val="-3"/>
          <w:lang w:eastAsia="zh-CN"/>
        </w:rPr>
      </w:pPr>
    </w:p>
    <w:p w14:paraId="086991CE" w14:textId="77777777" w:rsidR="00267838" w:rsidRPr="001F08D7" w:rsidRDefault="003132CF">
      <w:pPr>
        <w:pStyle w:val="1"/>
        <w:numPr>
          <w:ilvl w:val="0"/>
          <w:numId w:val="0"/>
        </w:numPr>
        <w:rPr>
          <w:rFonts w:ascii="Times New Roman" w:hAnsi="Times New Roman" w:cs="Times New Roman"/>
          <w:sz w:val="28"/>
        </w:rPr>
      </w:pPr>
      <w:r w:rsidRPr="001F08D7">
        <w:rPr>
          <w:rFonts w:ascii="Times New Roman" w:hAnsi="Times New Roman" w:cs="Times New Roman"/>
          <w:sz w:val="28"/>
          <w:lang w:eastAsia="zh-CN"/>
        </w:rPr>
        <w:t>1.1 Concept</w:t>
      </w:r>
      <w:r w:rsidR="00B14819" w:rsidRPr="001F08D7">
        <w:rPr>
          <w:rFonts w:ascii="Times New Roman" w:hAnsi="Times New Roman" w:cs="Times New Roman"/>
          <w:sz w:val="28"/>
        </w:rPr>
        <w:t xml:space="preserve"> description</w:t>
      </w:r>
    </w:p>
    <w:p w14:paraId="550B48FA" w14:textId="77777777" w:rsidR="00267838" w:rsidRPr="001F08D7" w:rsidRDefault="003132CF">
      <w:pPr>
        <w:pStyle w:val="1"/>
        <w:numPr>
          <w:ilvl w:val="0"/>
          <w:numId w:val="0"/>
        </w:numPr>
        <w:spacing w:afterLines="50" w:after="120"/>
        <w:rPr>
          <w:rFonts w:ascii="Times New Roman" w:eastAsia="宋体" w:hAnsi="Times New Roman" w:cs="Times New Roman"/>
          <w:sz w:val="24"/>
          <w:szCs w:val="24"/>
          <w:lang w:eastAsia="zh-CN"/>
        </w:rPr>
      </w:pPr>
      <w:bookmarkStart w:id="0" w:name="Small_Port"/>
      <w:bookmarkEnd w:id="0"/>
      <w:r w:rsidRPr="001F08D7">
        <w:rPr>
          <w:rFonts w:ascii="Times New Roman" w:eastAsia="宋体" w:hAnsi="Times New Roman" w:cs="Times New Roman"/>
          <w:sz w:val="24"/>
          <w:szCs w:val="24"/>
          <w:lang w:eastAsia="zh-CN"/>
        </w:rPr>
        <w:t>1.1.1 Small</w:t>
      </w:r>
      <w:r w:rsidR="00B14819" w:rsidRPr="001F08D7">
        <w:rPr>
          <w:rFonts w:ascii="Times New Roman" w:hAnsi="Times New Roman" w:cs="Times New Roman"/>
          <w:sz w:val="24"/>
          <w:szCs w:val="24"/>
        </w:rPr>
        <w:t xml:space="preserve"> </w:t>
      </w:r>
      <w:r w:rsidR="00B14819" w:rsidRPr="001F08D7">
        <w:rPr>
          <w:rFonts w:ascii="Times New Roman" w:eastAsia="宋体" w:hAnsi="Times New Roman" w:cs="Times New Roman"/>
          <w:sz w:val="24"/>
          <w:szCs w:val="24"/>
          <w:lang w:eastAsia="zh-CN"/>
        </w:rPr>
        <w:t>P</w:t>
      </w:r>
      <w:r w:rsidR="00B14819" w:rsidRPr="001F08D7">
        <w:rPr>
          <w:rFonts w:ascii="Times New Roman" w:hAnsi="Times New Roman" w:cs="Times New Roman"/>
          <w:sz w:val="24"/>
          <w:szCs w:val="24"/>
        </w:rPr>
        <w:t>ort</w:t>
      </w:r>
      <w:r w:rsidR="00B14819" w:rsidRPr="001F08D7">
        <w:rPr>
          <w:rFonts w:ascii="Times New Roman" w:eastAsia="宋体" w:hAnsi="Times New Roman" w:cs="Times New Roman"/>
          <w:sz w:val="24"/>
          <w:szCs w:val="24"/>
          <w:lang w:eastAsia="zh-CN"/>
        </w:rPr>
        <w:t xml:space="preserve"> </w:t>
      </w:r>
    </w:p>
    <w:p w14:paraId="2CFB810E" w14:textId="452A6BD2" w:rsidR="00267838" w:rsidRDefault="00B14819">
      <w:pPr>
        <w:pStyle w:val="a3"/>
        <w:ind w:left="0"/>
        <w:jc w:val="both"/>
        <w:rPr>
          <w:ins w:id="1" w:author="Chen Hangdong" w:date="2019-10-18T09:16:00Z"/>
          <w:rFonts w:ascii="Times New Roman" w:hAnsi="Times New Roman" w:cs="Times New Roman"/>
          <w:spacing w:val="-3"/>
        </w:rPr>
      </w:pPr>
      <w:bookmarkStart w:id="2" w:name="_Hlk29118108"/>
      <w:r w:rsidRPr="001F08D7">
        <w:rPr>
          <w:rFonts w:ascii="Times New Roman" w:hAnsi="Times New Roman" w:cs="Times New Roman"/>
          <w:spacing w:val="-3"/>
        </w:rPr>
        <w:t xml:space="preserve">With the development of the global supply chain and the standardized transportation of containers, </w:t>
      </w:r>
      <w:r w:rsidR="00DC2BEF">
        <w:rPr>
          <w:rFonts w:ascii="Times New Roman" w:hAnsi="Times New Roman" w:cs="Times New Roman"/>
          <w:spacing w:val="-3"/>
        </w:rPr>
        <w:t xml:space="preserve">a </w:t>
      </w:r>
      <w:r w:rsidRPr="001F08D7">
        <w:rPr>
          <w:rFonts w:ascii="Times New Roman" w:hAnsi="Times New Roman" w:cs="Times New Roman"/>
          <w:spacing w:val="-3"/>
        </w:rPr>
        <w:t xml:space="preserve">port’s position in the logistics chain is becoming more and more important. With more than 85% of all globally traded goods having travelled on a ship at least once during their </w:t>
      </w:r>
      <w:r w:rsidRPr="001F08D7">
        <w:rPr>
          <w:rFonts w:ascii="Times New Roman" w:hAnsi="Times New Roman" w:cs="Times New Roman"/>
          <w:spacing w:val="-3"/>
          <w:lang w:eastAsia="zh-CN"/>
        </w:rPr>
        <w:t>life-cycle</w:t>
      </w:r>
      <w:r w:rsidRPr="001F08D7">
        <w:rPr>
          <w:rFonts w:ascii="Times New Roman" w:hAnsi="Times New Roman" w:cs="Times New Roman"/>
          <w:spacing w:val="-3"/>
        </w:rPr>
        <w:t xml:space="preserve">, ports play a key role in the global and local </w:t>
      </w:r>
      <w:hyperlink w:anchor="_bookmark0" w:history="1">
        <w:r w:rsidRPr="001F08D7">
          <w:rPr>
            <w:rFonts w:ascii="Times New Roman" w:hAnsi="Times New Roman" w:cs="Times New Roman"/>
            <w:spacing w:val="-3"/>
          </w:rPr>
          <w:t xml:space="preserve">economy [1]. </w:t>
        </w:r>
      </w:hyperlink>
      <w:r w:rsidRPr="001F08D7">
        <w:rPr>
          <w:rFonts w:ascii="Times New Roman" w:hAnsi="Times New Roman" w:cs="Times New Roman"/>
          <w:spacing w:val="-3"/>
        </w:rPr>
        <w:t xml:space="preserve">In order to adapt to the </w:t>
      </w:r>
      <w:r w:rsidRPr="001F08D7">
        <w:rPr>
          <w:rFonts w:ascii="Times New Roman" w:hAnsi="Times New Roman" w:cs="Times New Roman"/>
          <w:spacing w:val="-3"/>
          <w:lang w:eastAsia="zh-CN"/>
        </w:rPr>
        <w:t>fast-growing</w:t>
      </w:r>
      <w:r w:rsidRPr="001F08D7">
        <w:rPr>
          <w:rFonts w:ascii="Times New Roman" w:hAnsi="Times New Roman" w:cs="Times New Roman"/>
          <w:spacing w:val="-3"/>
        </w:rPr>
        <w:t xml:space="preserve"> logistics needs, many large port (such as the Port of Rotterdam, Singapore Port and Hamburg port) improve port </w:t>
      </w:r>
      <w:r w:rsidRPr="001F08D7">
        <w:rPr>
          <w:rFonts w:ascii="Times New Roman" w:hAnsi="Times New Roman" w:cs="Times New Roman"/>
          <w:spacing w:val="-3"/>
        </w:rPr>
        <w:lastRenderedPageBreak/>
        <w:t xml:space="preserve">business capabilities through the use of new technologies such as artificial intelligence, blockchain, cloud computing and </w:t>
      </w:r>
      <w:hyperlink w:anchor="_bookmark2" w:history="1">
        <w:r w:rsidRPr="001F08D7">
          <w:rPr>
            <w:rFonts w:ascii="Times New Roman" w:hAnsi="Times New Roman" w:cs="Times New Roman"/>
            <w:spacing w:val="-3"/>
          </w:rPr>
          <w:t xml:space="preserve">IoT [2][3]. </w:t>
        </w:r>
      </w:hyperlink>
      <w:r w:rsidRPr="001F08D7">
        <w:rPr>
          <w:rFonts w:ascii="Times New Roman" w:hAnsi="Times New Roman" w:cs="Times New Roman"/>
          <w:spacing w:val="-3"/>
        </w:rPr>
        <w:t xml:space="preserve">However, in addition to large ports such as Rotterdam port, many small ports also play an important role in regional and national </w:t>
      </w:r>
      <w:hyperlink w:anchor="_bookmark3" w:history="1">
        <w:r w:rsidRPr="001F08D7">
          <w:rPr>
            <w:rFonts w:ascii="Times New Roman" w:hAnsi="Times New Roman" w:cs="Times New Roman"/>
            <w:spacing w:val="-3"/>
          </w:rPr>
          <w:t xml:space="preserve">economies [4]. </w:t>
        </w:r>
      </w:hyperlink>
      <w:r w:rsidRPr="001F08D7">
        <w:rPr>
          <w:rFonts w:ascii="Times New Roman" w:hAnsi="Times New Roman" w:cs="Times New Roman"/>
          <w:spacing w:val="-3"/>
        </w:rPr>
        <w:t xml:space="preserve">Due to a lack of resources and many other factors, most small ports need to work with multiple third-party companies (such as transportation companies).  </w:t>
      </w:r>
      <w:r w:rsidRPr="00910B71">
        <w:rPr>
          <w:rFonts w:ascii="Times New Roman" w:hAnsi="Times New Roman" w:cs="Times New Roman"/>
          <w:spacing w:val="-3"/>
          <w:highlight w:val="yellow"/>
        </w:rPr>
        <w:t xml:space="preserve">The mode of cooperation between multiple companies means there are many challenges that information is not shared, and data updates between multiple systems are not timely, etc., which reduces the efficiency of small ports. So small ports have challenges in adopting technologies such as larger </w:t>
      </w:r>
      <w:proofErr w:type="gramStart"/>
      <w:r w:rsidRPr="00910B71">
        <w:rPr>
          <w:rFonts w:ascii="Times New Roman" w:hAnsi="Times New Roman" w:cs="Times New Roman"/>
          <w:spacing w:val="-3"/>
          <w:highlight w:val="yellow"/>
        </w:rPr>
        <w:t>ports.</w:t>
      </w:r>
      <w:ins w:id="3" w:author="Chen Hangdong" w:date="2019-10-17T18:08:00Z">
        <w:r w:rsidR="00DC2BEF">
          <w:rPr>
            <w:rFonts w:ascii="Times New Roman" w:hAnsi="Times New Roman" w:cs="Times New Roman"/>
            <w:spacing w:val="-3"/>
          </w:rPr>
          <w:t>[</w:t>
        </w:r>
        <w:proofErr w:type="spellStart"/>
        <w:proofErr w:type="gramEnd"/>
        <w:r w:rsidR="00DC2BEF">
          <w:rPr>
            <w:rFonts w:ascii="Times New Roman" w:hAnsi="Times New Roman" w:cs="Times New Roman"/>
            <w:spacing w:val="-3"/>
          </w:rPr>
          <w:t>refrence</w:t>
        </w:r>
      </w:ins>
      <w:proofErr w:type="spellEnd"/>
      <w:ins w:id="4" w:author="Chen Hangdong" w:date="2019-10-17T18:09:00Z">
        <w:r w:rsidR="00DC2BEF">
          <w:rPr>
            <w:rFonts w:ascii="Times New Roman" w:hAnsi="Times New Roman" w:cs="Times New Roman"/>
            <w:spacing w:val="-3"/>
          </w:rPr>
          <w:t>/</w:t>
        </w:r>
        <w:proofErr w:type="spellStart"/>
        <w:r w:rsidR="00DC2BEF">
          <w:rPr>
            <w:rFonts w:ascii="Times New Roman" w:hAnsi="Times New Roman" w:cs="Times New Roman"/>
            <w:spacing w:val="-3"/>
          </w:rPr>
          <w:t>Tradelens</w:t>
        </w:r>
      </w:ins>
      <w:proofErr w:type="spellEnd"/>
      <w:ins w:id="5" w:author="Chen Hangdong" w:date="2019-10-17T18:08:00Z">
        <w:r w:rsidR="00DC2BEF">
          <w:rPr>
            <w:rFonts w:ascii="Times New Roman" w:hAnsi="Times New Roman" w:cs="Times New Roman"/>
            <w:spacing w:val="-3"/>
          </w:rPr>
          <w:t>]</w:t>
        </w:r>
      </w:ins>
      <w:r w:rsidRPr="001F08D7">
        <w:rPr>
          <w:rFonts w:ascii="Times New Roman" w:hAnsi="Times New Roman" w:cs="Times New Roman"/>
          <w:spacing w:val="-3"/>
        </w:rPr>
        <w:t xml:space="preserve"> This research focuses the problem of low communication efficiency caused by mu</w:t>
      </w:r>
      <w:r w:rsidR="003132CF" w:rsidRPr="003132CF">
        <w:rPr>
          <w:rFonts w:ascii="Times New Roman" w:hAnsi="Times New Roman" w:cs="Times New Roman"/>
          <w:spacing w:val="-3"/>
        </w:rPr>
        <w:t>l</w:t>
      </w:r>
      <w:r w:rsidRPr="001F08D7">
        <w:rPr>
          <w:rFonts w:ascii="Times New Roman" w:hAnsi="Times New Roman" w:cs="Times New Roman"/>
          <w:spacing w:val="-3"/>
        </w:rPr>
        <w:t>ti-company cooperation in small ports. It proposes to use blockchain to improve cooperation efficiency and use simulation method to analyze the feasibility of using blockchain in small ports.</w:t>
      </w:r>
    </w:p>
    <w:bookmarkEnd w:id="2"/>
    <w:p w14:paraId="3C0BAB5E" w14:textId="26BA083F" w:rsidR="00AF43D8" w:rsidRDefault="00AF43D8">
      <w:pPr>
        <w:pStyle w:val="a3"/>
        <w:ind w:left="0"/>
        <w:jc w:val="both"/>
        <w:rPr>
          <w:ins w:id="6" w:author="Chen Hangdong" w:date="2019-10-18T09:16:00Z"/>
          <w:rFonts w:ascii="Times New Roman" w:hAnsi="Times New Roman" w:cs="Times New Roman"/>
          <w:spacing w:val="-3"/>
        </w:rPr>
      </w:pPr>
    </w:p>
    <w:p w14:paraId="257400B6" w14:textId="6E4BFFCF" w:rsidR="000F3113" w:rsidRPr="000F3113" w:rsidRDefault="000F3113">
      <w:pPr>
        <w:pStyle w:val="a3"/>
        <w:ind w:left="0"/>
        <w:jc w:val="both"/>
        <w:rPr>
          <w:rFonts w:ascii="宋体" w:eastAsia="宋体" w:hAnsi="宋体" w:cs="Times New Roman"/>
          <w:spacing w:val="-3"/>
          <w:lang w:eastAsia="zh-CN"/>
        </w:rPr>
      </w:pPr>
      <w:r>
        <w:rPr>
          <w:rFonts w:ascii="宋体" w:eastAsia="宋体" w:hAnsi="宋体" w:cs="Times New Roman"/>
          <w:spacing w:val="-3"/>
          <w:lang w:eastAsia="zh-CN"/>
        </w:rPr>
        <w:t>B</w:t>
      </w:r>
      <w:r>
        <w:rPr>
          <w:rFonts w:ascii="宋体" w:eastAsia="宋体" w:hAnsi="宋体" w:cs="Times New Roman" w:hint="eastAsia"/>
          <w:spacing w:val="-3"/>
          <w:lang w:eastAsia="zh-CN"/>
        </w:rPr>
        <w:t>ig</w:t>
      </w:r>
      <w:r>
        <w:rPr>
          <w:rFonts w:ascii="Times New Roman" w:hAnsi="Times New Roman" w:cs="Times New Roman"/>
          <w:spacing w:val="-3"/>
        </w:rPr>
        <w:t xml:space="preserve"> </w:t>
      </w:r>
      <w:r>
        <w:rPr>
          <w:rFonts w:ascii="宋体" w:eastAsia="宋体" w:hAnsi="宋体" w:cs="Times New Roman" w:hint="eastAsia"/>
          <w:spacing w:val="-3"/>
          <w:lang w:eastAsia="zh-CN"/>
        </w:rPr>
        <w:t>port已经在使用区块链技术需要ref。参照</w:t>
      </w:r>
      <w:proofErr w:type="spellStart"/>
      <w:r>
        <w:rPr>
          <w:rFonts w:ascii="宋体" w:eastAsia="宋体" w:hAnsi="宋体" w:cs="Times New Roman" w:hint="eastAsia"/>
          <w:spacing w:val="-3"/>
          <w:lang w:eastAsia="zh-CN"/>
        </w:rPr>
        <w:t>teadelens</w:t>
      </w:r>
      <w:proofErr w:type="spellEnd"/>
      <w:r>
        <w:rPr>
          <w:rFonts w:ascii="宋体" w:eastAsia="宋体" w:hAnsi="宋体" w:cs="Times New Roman" w:hint="eastAsia"/>
          <w:spacing w:val="-3"/>
          <w:lang w:eastAsia="zh-CN"/>
        </w:rPr>
        <w:t>和active</w:t>
      </w:r>
      <w:r>
        <w:rPr>
          <w:rFonts w:ascii="宋体" w:eastAsia="宋体" w:hAnsi="宋体" w:cs="Times New Roman"/>
          <w:spacing w:val="-3"/>
          <w:lang w:eastAsia="zh-CN"/>
        </w:rPr>
        <w:t xml:space="preserve"> </w:t>
      </w:r>
      <w:r>
        <w:rPr>
          <w:rFonts w:ascii="宋体" w:eastAsia="宋体" w:hAnsi="宋体" w:cs="Times New Roman" w:hint="eastAsia"/>
          <w:spacing w:val="-3"/>
          <w:lang w:eastAsia="zh-CN"/>
        </w:rPr>
        <w:t>4.1</w:t>
      </w:r>
    </w:p>
    <w:p w14:paraId="4792AE95" w14:textId="77777777" w:rsidR="00267838" w:rsidRPr="001F08D7" w:rsidRDefault="003132CF">
      <w:pPr>
        <w:pStyle w:val="1"/>
        <w:numPr>
          <w:ilvl w:val="0"/>
          <w:numId w:val="0"/>
        </w:numPr>
        <w:spacing w:afterLines="50" w:after="120"/>
        <w:rPr>
          <w:rFonts w:ascii="Times New Roman" w:hAnsi="Times New Roman" w:cs="Times New Roman"/>
          <w:sz w:val="24"/>
          <w:szCs w:val="24"/>
          <w:lang w:eastAsia="zh-CN"/>
        </w:rPr>
      </w:pPr>
      <w:r w:rsidRPr="001F08D7">
        <w:rPr>
          <w:rFonts w:ascii="Times New Roman" w:hAnsi="Times New Roman" w:cs="Times New Roman"/>
          <w:sz w:val="24"/>
          <w:szCs w:val="24"/>
          <w:lang w:eastAsia="zh-CN"/>
        </w:rPr>
        <w:t>1.1.2 Blockchain</w:t>
      </w:r>
    </w:p>
    <w:p w14:paraId="61406251" w14:textId="77777777" w:rsidR="00267838" w:rsidRPr="001F08D7" w:rsidRDefault="00B14819">
      <w:pPr>
        <w:pStyle w:val="a3"/>
        <w:ind w:left="0"/>
        <w:jc w:val="both"/>
        <w:rPr>
          <w:rFonts w:ascii="Times New Roman" w:hAnsi="Times New Roman" w:cs="Times New Roman"/>
          <w:spacing w:val="-3"/>
        </w:rPr>
      </w:pPr>
      <w:bookmarkStart w:id="7" w:name="_Hlk29122747"/>
      <w:r w:rsidRPr="001F08D7">
        <w:rPr>
          <w:rFonts w:ascii="Times New Roman" w:hAnsi="Times New Roman" w:cs="Times New Roman"/>
          <w:spacing w:val="-3"/>
        </w:rPr>
        <w:t xml:space="preserve">Blockchain (or block chain) was invented by a person (or group of people) using the name Satoshi </w:t>
      </w:r>
      <w:hyperlink w:anchor="_bookmark4" w:history="1">
        <w:r w:rsidRPr="001F08D7">
          <w:rPr>
            <w:rFonts w:ascii="Times New Roman" w:hAnsi="Times New Roman" w:cs="Times New Roman"/>
            <w:spacing w:val="-3"/>
          </w:rPr>
          <w:t xml:space="preserve">Nakamoto[5] </w:t>
        </w:r>
      </w:hyperlink>
      <w:r w:rsidRPr="001F08D7">
        <w:rPr>
          <w:rFonts w:ascii="Times New Roman" w:hAnsi="Times New Roman" w:cs="Times New Roman"/>
          <w:spacing w:val="-3"/>
        </w:rPr>
        <w:t xml:space="preserve">in 2008 to serve as the public transaction ledger of the cryptocurrency </w:t>
      </w:r>
      <w:hyperlink w:anchor="_bookmark5" w:history="1">
        <w:r w:rsidRPr="001F08D7">
          <w:rPr>
            <w:rFonts w:ascii="Times New Roman" w:hAnsi="Times New Roman" w:cs="Times New Roman"/>
            <w:spacing w:val="-3"/>
          </w:rPr>
          <w:t>bitcoin[6].</w:t>
        </w:r>
      </w:hyperlink>
      <w:r w:rsidRPr="001F08D7">
        <w:rPr>
          <w:rFonts w:ascii="Times New Roman" w:hAnsi="Times New Roman" w:cs="Times New Roman"/>
          <w:spacing w:val="-3"/>
        </w:rPr>
        <w:t xml:space="preserve"> Blockchain is a growing list of records, called blocks, which are linked using cryptograph</w:t>
      </w:r>
      <w:hyperlink w:anchor="_bookmark5" w:history="1">
        <w:r w:rsidRPr="001F08D7">
          <w:rPr>
            <w:rFonts w:ascii="Times New Roman" w:hAnsi="Times New Roman" w:cs="Times New Roman"/>
            <w:spacing w:val="-3"/>
          </w:rPr>
          <w:t xml:space="preserve">y[5][6]. </w:t>
        </w:r>
      </w:hyperlink>
      <w:r w:rsidRPr="001F08D7">
        <w:rPr>
          <w:rFonts w:ascii="Times New Roman" w:hAnsi="Times New Roman" w:cs="Times New Roman"/>
          <w:spacing w:val="-3"/>
        </w:rPr>
        <w:t xml:space="preserve">Each block in the Blockchain contains the cryptographic hash of the previous block, the corresponding time stamp, and the data. In general, the blockchain uses a Merkle tree algorithm (such as SHA-256) to calculate the hash value of the previous block. This algorithm can reduce (or increase) arbitrary data to 256-bit binary data, but it is impossible to restore 256-bit binary data to raw </w:t>
      </w:r>
      <w:hyperlink w:anchor="_bookmark6" w:history="1">
        <w:r w:rsidRPr="001F08D7">
          <w:rPr>
            <w:rFonts w:ascii="Times New Roman" w:hAnsi="Times New Roman" w:cs="Times New Roman"/>
            <w:spacing w:val="-3"/>
          </w:rPr>
          <w:t>data[8].</w:t>
        </w:r>
      </w:hyperlink>
      <w:r w:rsidRPr="001F08D7">
        <w:rPr>
          <w:rFonts w:ascii="Times New Roman" w:hAnsi="Times New Roman" w:cs="Times New Roman"/>
          <w:spacing w:val="-3"/>
        </w:rPr>
        <w:t xml:space="preserve"> Such data encryption makes it difficult to tamper with the data on each individual block because modifying the target amount of data requires an extremely large amount of computation.</w:t>
      </w:r>
    </w:p>
    <w:p w14:paraId="7E08B59B" w14:textId="77777777" w:rsidR="00267838" w:rsidRPr="001F08D7" w:rsidRDefault="00267838">
      <w:pPr>
        <w:pStyle w:val="a3"/>
        <w:ind w:left="0"/>
        <w:jc w:val="both"/>
        <w:rPr>
          <w:rFonts w:ascii="Times New Roman" w:hAnsi="Times New Roman" w:cs="Times New Roman"/>
          <w:spacing w:val="-3"/>
        </w:rPr>
      </w:pPr>
    </w:p>
    <w:p w14:paraId="2F2C0900"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rPr>
        <w:t xml:space="preserve">The main applications of the blockchain are Bitcoin and Ethereum. In the case of Bitcoin, it is a cryptocurrency based on a </w:t>
      </w:r>
      <w:hyperlink w:anchor="_bookmark7" w:history="1">
        <w:r w:rsidRPr="001F08D7">
          <w:rPr>
            <w:rFonts w:ascii="Times New Roman" w:hAnsi="Times New Roman" w:cs="Times New Roman"/>
            <w:spacing w:val="-3"/>
          </w:rPr>
          <w:t xml:space="preserve">blockchain [9] </w:t>
        </w:r>
      </w:hyperlink>
      <w:r w:rsidRPr="001F08D7">
        <w:rPr>
          <w:rFonts w:ascii="Times New Roman" w:hAnsi="Times New Roman" w:cs="Times New Roman"/>
          <w:spacing w:val="-3"/>
        </w:rPr>
        <w:t xml:space="preserve">It publicizes the record of transactions through asymmetric cryptography and achieves the role of public oversight.  It makes a lot of sense   in conducting online, open and verifiable transactions. Ethereum offers Ethernet virtual machines to handle peer-to-peer contracts through its dedicated Ethereum </w:t>
      </w:r>
      <w:hyperlink w:anchor="_bookmark8" w:history="1">
        <w:r w:rsidRPr="001F08D7">
          <w:rPr>
            <w:rFonts w:ascii="Times New Roman" w:hAnsi="Times New Roman" w:cs="Times New Roman"/>
            <w:spacing w:val="-3"/>
          </w:rPr>
          <w:t>[10].</w:t>
        </w:r>
      </w:hyperlink>
      <w:r w:rsidRPr="001F08D7">
        <w:rPr>
          <w:rFonts w:ascii="Times New Roman" w:hAnsi="Times New Roman" w:cs="Times New Roman"/>
          <w:spacing w:val="-3"/>
        </w:rPr>
        <w:t xml:space="preserve"> The emergence of Ethereum marks the era of blockchain technology entering 2.0. The blockchain technology used by Bitcoin, the log records only the transactions that have been made, the applications built with Bitcoin can only be financial scope; and the Ethereum provides a programming platform called Solidity language. This is a Turing-complete language like JavaScript, where users can build Smart contracts and deploy them on the Ethereum chain. The smart contract on the Ethereum chain cannot be tampered with, and it stipulates the responsibilities and obligations of the parties using the contract </w:t>
      </w:r>
      <w:hyperlink w:anchor="_bookmark9" w:history="1">
        <w:r w:rsidRPr="001F08D7">
          <w:rPr>
            <w:rFonts w:ascii="Times New Roman" w:hAnsi="Times New Roman" w:cs="Times New Roman"/>
            <w:spacing w:val="-3"/>
          </w:rPr>
          <w:t xml:space="preserve">[11]. </w:t>
        </w:r>
      </w:hyperlink>
      <w:r w:rsidRPr="001F08D7">
        <w:rPr>
          <w:rFonts w:ascii="Times New Roman" w:hAnsi="Times New Roman" w:cs="Times New Roman"/>
          <w:spacing w:val="-3"/>
        </w:rPr>
        <w:t>The contract will be automatically executed when the conditions stipulated in the treaty are met. Through the technology of smart contracts, more doma</w:t>
      </w:r>
      <w:r w:rsidRPr="001F08D7">
        <w:rPr>
          <w:rFonts w:ascii="Times New Roman" w:hAnsi="Times New Roman" w:cs="Times New Roman"/>
          <w:spacing w:val="-3"/>
          <w:lang w:eastAsia="zh-CN"/>
        </w:rPr>
        <w:t xml:space="preserve">in </w:t>
      </w:r>
      <w:r w:rsidRPr="001F08D7">
        <w:rPr>
          <w:rFonts w:ascii="Times New Roman" w:hAnsi="Times New Roman" w:cs="Times New Roman"/>
          <w:spacing w:val="-3"/>
        </w:rPr>
        <w:t>applications can be built on blockchain technology, which solves the problem that many parties can’t trust each other.</w:t>
      </w:r>
    </w:p>
    <w:bookmarkEnd w:id="7"/>
    <w:p w14:paraId="47620B0F" w14:textId="77777777" w:rsidR="00267838" w:rsidRPr="001F08D7" w:rsidRDefault="003132CF">
      <w:pPr>
        <w:pStyle w:val="1"/>
        <w:numPr>
          <w:ilvl w:val="0"/>
          <w:numId w:val="0"/>
        </w:numPr>
        <w:spacing w:afterLines="50" w:after="120"/>
        <w:rPr>
          <w:rFonts w:ascii="Times New Roman" w:hAnsi="Times New Roman" w:cs="Times New Roman"/>
          <w:sz w:val="24"/>
          <w:szCs w:val="24"/>
          <w:lang w:eastAsia="zh-CN"/>
        </w:rPr>
      </w:pPr>
      <w:r w:rsidRPr="001F08D7">
        <w:rPr>
          <w:rFonts w:ascii="Times New Roman" w:hAnsi="Times New Roman" w:cs="Times New Roman"/>
          <w:sz w:val="24"/>
          <w:szCs w:val="24"/>
          <w:lang w:eastAsia="zh-CN"/>
        </w:rPr>
        <w:t>1.1.3 Port</w:t>
      </w:r>
      <w:r w:rsidR="00B14819" w:rsidRPr="001F08D7">
        <w:rPr>
          <w:rFonts w:ascii="Times New Roman" w:hAnsi="Times New Roman" w:cs="Times New Roman"/>
          <w:sz w:val="24"/>
          <w:szCs w:val="24"/>
          <w:lang w:eastAsia="zh-CN"/>
        </w:rPr>
        <w:t xml:space="preserve"> Community System (PCS)</w:t>
      </w:r>
    </w:p>
    <w:p w14:paraId="174F11EC" w14:textId="77777777" w:rsidR="00267838" w:rsidRPr="001F08D7" w:rsidRDefault="00B14819">
      <w:pPr>
        <w:pStyle w:val="a3"/>
        <w:ind w:left="0"/>
        <w:jc w:val="both"/>
        <w:rPr>
          <w:rFonts w:ascii="Times New Roman" w:hAnsi="Times New Roman" w:cs="Times New Roman"/>
          <w:spacing w:val="-3"/>
          <w:lang w:eastAsia="zh-CN"/>
        </w:rPr>
      </w:pPr>
      <w:bookmarkStart w:id="8" w:name="_Hlk29120346"/>
      <w:r w:rsidRPr="001F08D7">
        <w:rPr>
          <w:rFonts w:ascii="Times New Roman" w:hAnsi="Times New Roman" w:cs="Times New Roman"/>
          <w:spacing w:val="-3"/>
          <w:lang w:eastAsia="zh-CN"/>
        </w:rPr>
        <w:t xml:space="preserve">Port Community System (PCS) in Europe have a long tradition. The first to be established in ports in Germany, France and UK began to operate in the late 70s or early 80s. Countries such as the Netherlands and Spain started their PCSs in the 1990s or at the turn of the century. According to the definition of the PCS by the International Port Community System Association, the PCS is a neutral and open electronic platform enabling intelligent and secure exchange of information between public </w:t>
      </w:r>
      <w:r w:rsidRPr="001F08D7">
        <w:rPr>
          <w:rFonts w:ascii="Times New Roman" w:hAnsi="Times New Roman" w:cs="Times New Roman"/>
          <w:spacing w:val="-3"/>
          <w:lang w:eastAsia="zh-CN"/>
        </w:rPr>
        <w:lastRenderedPageBreak/>
        <w:t>and private stakeholders to improve the competitive position of the sea and air ports’ communities. And PCS optimizes, manages and automates port and logistics processes through a single submission of data and connecting transport and logistics chains [12]. By reducing unnecessary paperwork, the port community system can enhance the efficiency of cooperation between ports, customers, suppliers and other organizations, improving the efficiency and speed regarding port processes, thereby enhancing the core benefits for all parties in the supply chain.</w:t>
      </w:r>
    </w:p>
    <w:bookmarkEnd w:id="8"/>
    <w:p w14:paraId="4F6F4B8C" w14:textId="77777777" w:rsidR="00267838" w:rsidRPr="001F08D7" w:rsidRDefault="003132CF">
      <w:pPr>
        <w:pStyle w:val="1"/>
        <w:numPr>
          <w:ilvl w:val="0"/>
          <w:numId w:val="0"/>
        </w:numPr>
        <w:spacing w:afterLines="50" w:after="120"/>
        <w:rPr>
          <w:rFonts w:ascii="Times New Roman" w:hAnsi="Times New Roman" w:cs="Times New Roman"/>
          <w:sz w:val="24"/>
          <w:szCs w:val="24"/>
          <w:lang w:eastAsia="zh-CN"/>
        </w:rPr>
      </w:pPr>
      <w:r w:rsidRPr="001F08D7">
        <w:rPr>
          <w:rFonts w:ascii="Times New Roman" w:hAnsi="Times New Roman" w:cs="Times New Roman"/>
          <w:sz w:val="24"/>
          <w:szCs w:val="24"/>
          <w:lang w:eastAsia="zh-CN"/>
        </w:rPr>
        <w:t>1.1.4 Port</w:t>
      </w:r>
      <w:r w:rsidR="00B14819" w:rsidRPr="001F08D7">
        <w:rPr>
          <w:rFonts w:ascii="Times New Roman" w:hAnsi="Times New Roman" w:cs="Times New Roman"/>
          <w:sz w:val="24"/>
          <w:szCs w:val="24"/>
          <w:lang w:eastAsia="zh-CN"/>
        </w:rPr>
        <w:t xml:space="preserve"> Efficiency </w:t>
      </w:r>
    </w:p>
    <w:p w14:paraId="7BB21844" w14:textId="68E45CF5" w:rsidR="00267838" w:rsidRDefault="00B14819">
      <w:pPr>
        <w:pStyle w:val="a3"/>
        <w:ind w:left="0"/>
        <w:jc w:val="both"/>
        <w:rPr>
          <w:rFonts w:ascii="Times New Roman" w:hAnsi="Times New Roman" w:cs="Times New Roman"/>
          <w:spacing w:val="-3"/>
          <w:lang w:eastAsia="zh-CN"/>
        </w:rPr>
      </w:pPr>
      <w:bookmarkStart w:id="9" w:name="_Hlk29120556"/>
      <w:r w:rsidRPr="001F08D7">
        <w:rPr>
          <w:rFonts w:ascii="Times New Roman" w:hAnsi="Times New Roman" w:cs="Times New Roman"/>
          <w:spacing w:val="-3"/>
          <w:lang w:eastAsia="zh-CN"/>
        </w:rPr>
        <w:t>Research on port efficiency began in the 1980s. In 2013, Wu summarized the factors affecting port efficiency based on existing research. Wu pointed out that port efficiency is closely related to the port’s own operations and the external environment [18].</w:t>
      </w:r>
    </w:p>
    <w:p w14:paraId="1BCF236F" w14:textId="77777777" w:rsidR="00CC36D4" w:rsidRPr="001F08D7" w:rsidRDefault="00CC36D4">
      <w:pPr>
        <w:pStyle w:val="a3"/>
        <w:ind w:left="0"/>
        <w:jc w:val="both"/>
        <w:rPr>
          <w:rFonts w:ascii="Times New Roman" w:hAnsi="Times New Roman" w:cs="Times New Roman"/>
          <w:spacing w:val="-3"/>
          <w:lang w:eastAsia="zh-CN"/>
        </w:rPr>
      </w:pPr>
    </w:p>
    <w:p w14:paraId="7A59E3CF" w14:textId="30D39029" w:rsidR="00267838" w:rsidRPr="001F08D7" w:rsidRDefault="00CC36D4">
      <w:pPr>
        <w:pStyle w:val="a3"/>
        <w:ind w:left="0"/>
        <w:jc w:val="both"/>
        <w:rPr>
          <w:rFonts w:ascii="Times New Roman" w:hAnsi="Times New Roman" w:cs="Times New Roman"/>
          <w:spacing w:val="-3"/>
          <w:lang w:eastAsia="zh-CN"/>
        </w:rPr>
      </w:pPr>
      <w:r>
        <w:rPr>
          <w:rFonts w:ascii="Times New Roman" w:hAnsi="Times New Roman" w:cs="Times New Roman"/>
          <w:spacing w:val="-3"/>
          <w:lang w:eastAsia="zh-CN"/>
        </w:rPr>
        <w:t>T</w:t>
      </w:r>
      <w:r w:rsidR="00B14819" w:rsidRPr="001F08D7">
        <w:rPr>
          <w:rFonts w:ascii="Times New Roman" w:hAnsi="Times New Roman" w:cs="Times New Roman"/>
          <w:spacing w:val="-3"/>
          <w:lang w:eastAsia="zh-CN"/>
        </w:rPr>
        <w:t>he external factors are mainly divided into three categories:</w:t>
      </w:r>
    </w:p>
    <w:p w14:paraId="658566D2"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The hinterland economy, the high level of emergency development at the port location, which will promote the rapid development of the port’s resources and capabilities;</w:t>
      </w:r>
    </w:p>
    <w:p w14:paraId="49C67269"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The development of the collection and transportation refers to the degree of access to the port and the hinterland. The degree of development of the surrounding railway, highway, waterway, and pipeline transportation systems affects the ability and scope of the port to undertake and transfer goods;</w:t>
      </w:r>
    </w:p>
    <w:p w14:paraId="5D20041A"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Customer satisfaction, customers served by the port include shipping companies, cargo companies, agency companies, etc. Through the satisfaction of port customers to port services, we can understand whether the port has played its due role.</w:t>
      </w:r>
    </w:p>
    <w:p w14:paraId="304A511B" w14:textId="77777777" w:rsidR="00267838" w:rsidRPr="001F08D7" w:rsidRDefault="00267838">
      <w:pPr>
        <w:pStyle w:val="a3"/>
        <w:ind w:left="0"/>
        <w:jc w:val="both"/>
        <w:rPr>
          <w:rFonts w:ascii="Times New Roman" w:hAnsi="Times New Roman" w:cs="Times New Roman"/>
          <w:spacing w:val="-3"/>
          <w:lang w:eastAsia="zh-CN"/>
        </w:rPr>
      </w:pPr>
    </w:p>
    <w:p w14:paraId="2E1655B9"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The internal factors of port efficiency mainly include four categories:</w:t>
      </w:r>
    </w:p>
    <w:p w14:paraId="29E356AD"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Port infrastructure utilization rate, the more adequate port infrastructure utilization, the higher the port efficiency. This has nothing to do with whether it is a large port or a small port. If the utilization rate of the basic equipment of a large port is low, it will cause waste of resources. If the utilization rate of the basic equipment of a small port is high, the port can also maximize the efficiency of the port and achieve high port efficiency.</w:t>
      </w:r>
    </w:p>
    <w:p w14:paraId="1180F4BB"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xml:space="preserve">- Port loading and unloading efficiency, which is the most important indicator affecting port throughput, directly affecting the processing speed of port cargo; </w:t>
      </w:r>
    </w:p>
    <w:p w14:paraId="1B396129"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Port logistics service capability, directly affects the quality and speed of cargo transportation services;</w:t>
      </w:r>
    </w:p>
    <w:p w14:paraId="0351105B"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The degree of port informatization. The high degree of port informatization can improve the efficiency of port data exchange and further improve port efficiency.</w:t>
      </w:r>
    </w:p>
    <w:p w14:paraId="57ED17D9" w14:textId="77777777" w:rsidR="00267838" w:rsidRPr="001F08D7" w:rsidRDefault="00267838">
      <w:pPr>
        <w:pStyle w:val="a3"/>
        <w:ind w:left="0"/>
        <w:jc w:val="both"/>
        <w:rPr>
          <w:rFonts w:ascii="Times New Roman" w:hAnsi="Times New Roman" w:cs="Times New Roman"/>
          <w:spacing w:val="-3"/>
          <w:lang w:eastAsia="zh-CN"/>
        </w:rPr>
      </w:pPr>
    </w:p>
    <w:p w14:paraId="3DB8C0CB"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Port efficiency is an important indicator to measure the competitiveness of the port. In this research, we mainly explore the system communication efficiency. The high communication efficiency of the port can improve the efficiency of data exchange between ports and customers, reduce waiting time and improve port efficiency.</w:t>
      </w:r>
    </w:p>
    <w:bookmarkEnd w:id="9"/>
    <w:p w14:paraId="73C8F7DF" w14:textId="77777777" w:rsidR="00267838" w:rsidRPr="001F08D7" w:rsidRDefault="00B14819">
      <w:pPr>
        <w:pStyle w:val="1"/>
        <w:numPr>
          <w:ilvl w:val="0"/>
          <w:numId w:val="0"/>
        </w:numPr>
        <w:spacing w:afterLines="50" w:after="120"/>
        <w:rPr>
          <w:rFonts w:ascii="Times New Roman" w:hAnsi="Times New Roman" w:cs="Times New Roman"/>
          <w:sz w:val="24"/>
          <w:szCs w:val="24"/>
          <w:lang w:eastAsia="zh-CN"/>
        </w:rPr>
      </w:pPr>
      <w:r w:rsidRPr="001F08D7">
        <w:rPr>
          <w:rFonts w:ascii="Times New Roman" w:hAnsi="Times New Roman" w:cs="Times New Roman"/>
          <w:sz w:val="24"/>
          <w:szCs w:val="24"/>
          <w:lang w:eastAsia="zh-CN"/>
        </w:rPr>
        <w:t xml:space="preserve">1.1.5 </w:t>
      </w:r>
      <w:bookmarkStart w:id="10" w:name="_Hlk29118022"/>
      <w:r w:rsidRPr="001F08D7">
        <w:rPr>
          <w:rFonts w:ascii="Times New Roman" w:hAnsi="Times New Roman" w:cs="Times New Roman"/>
          <w:sz w:val="24"/>
          <w:szCs w:val="24"/>
          <w:lang w:eastAsia="zh-CN"/>
        </w:rPr>
        <w:t xml:space="preserve">Key Performance Indicators (KPI) </w:t>
      </w:r>
      <w:bookmarkEnd w:id="10"/>
    </w:p>
    <w:p w14:paraId="7FDA14D4" w14:textId="77777777" w:rsidR="00267838" w:rsidRPr="001F08D7" w:rsidRDefault="00B14819">
      <w:pPr>
        <w:pStyle w:val="a3"/>
        <w:ind w:left="0"/>
        <w:jc w:val="both"/>
        <w:rPr>
          <w:rFonts w:ascii="Times New Roman" w:hAnsi="Times New Roman" w:cs="Times New Roman"/>
          <w:spacing w:val="-3"/>
          <w:lang w:eastAsia="zh-CN"/>
        </w:rPr>
      </w:pPr>
      <w:bookmarkStart w:id="11" w:name="_Hlk29126942"/>
      <w:r w:rsidRPr="001F08D7">
        <w:rPr>
          <w:rFonts w:ascii="Times New Roman" w:hAnsi="Times New Roman" w:cs="Times New Roman"/>
          <w:spacing w:val="-3"/>
          <w:lang w:eastAsia="zh-CN"/>
        </w:rPr>
        <w:t>A performance indicator or key performance indicator (KPI) is a type of performance measurement [13]. According to the definition of Oxford’s Dictionary, KPI is ‘A quantifiable measure used to evaluate the success of an organization, employee, etc. in meeting objectives for performance.’ KPIs evaluate the success of an organization or a particular activity (such as projects, programs, products and other initiatives) in which it engages.</w:t>
      </w:r>
    </w:p>
    <w:p w14:paraId="6C5DFBBA" w14:textId="77777777" w:rsidR="00267838" w:rsidRPr="001F08D7" w:rsidRDefault="00267838">
      <w:pPr>
        <w:pStyle w:val="a3"/>
        <w:ind w:left="0"/>
        <w:jc w:val="both"/>
        <w:rPr>
          <w:rFonts w:ascii="Times New Roman" w:hAnsi="Times New Roman" w:cs="Times New Roman"/>
          <w:spacing w:val="-3"/>
          <w:lang w:eastAsia="zh-CN"/>
        </w:rPr>
      </w:pPr>
    </w:p>
    <w:p w14:paraId="47C08D78" w14:textId="10E91E1C" w:rsidR="00267838" w:rsidRPr="00CC36D4" w:rsidRDefault="00B14819" w:rsidP="00CC36D4">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lastRenderedPageBreak/>
        <w:t xml:space="preserve">In port system, performance management is a key strategic activity for port communities to evaluate the port performance at both inter-port and intra-port levels [14]. According to the research of Francisconi, the port performance indicators are roughly divided into three categories, Financial, Operational and </w:t>
      </w:r>
      <w:proofErr w:type="gramStart"/>
      <w:r w:rsidRPr="001F08D7">
        <w:rPr>
          <w:rFonts w:ascii="Times New Roman" w:hAnsi="Times New Roman" w:cs="Times New Roman"/>
          <w:spacing w:val="-3"/>
          <w:lang w:eastAsia="zh-CN"/>
        </w:rPr>
        <w:t>information</w:t>
      </w:r>
      <w:ins w:id="12" w:author="Chen Hangdong" w:date="2019-10-17T18:09:00Z">
        <w:r w:rsidR="00C871A6">
          <w:rPr>
            <w:rFonts w:ascii="Times New Roman" w:hAnsi="Times New Roman" w:cs="Times New Roman"/>
            <w:spacing w:val="-3"/>
            <w:lang w:eastAsia="zh-CN"/>
          </w:rPr>
          <w:t>[</w:t>
        </w:r>
        <w:proofErr w:type="gramEnd"/>
        <w:r w:rsidR="00C871A6">
          <w:rPr>
            <w:rFonts w:ascii="Times New Roman" w:hAnsi="Times New Roman" w:cs="Times New Roman"/>
            <w:spacing w:val="-3"/>
            <w:lang w:eastAsia="zh-CN"/>
          </w:rPr>
          <w:t>13]</w:t>
        </w:r>
      </w:ins>
      <w:r w:rsidRPr="001F08D7">
        <w:rPr>
          <w:rFonts w:ascii="Times New Roman" w:hAnsi="Times New Roman" w:cs="Times New Roman"/>
          <w:spacing w:val="-3"/>
          <w:lang w:eastAsia="zh-CN"/>
        </w:rPr>
        <w:t>.</w:t>
      </w:r>
    </w:p>
    <w:bookmarkEnd w:id="11"/>
    <w:p w14:paraId="41000F08" w14:textId="77777777" w:rsidR="00267838" w:rsidRPr="001F08D7" w:rsidRDefault="00B14819">
      <w:pPr>
        <w:pStyle w:val="1"/>
        <w:numPr>
          <w:ilvl w:val="0"/>
          <w:numId w:val="0"/>
        </w:numPr>
        <w:rPr>
          <w:rFonts w:ascii="Times New Roman" w:eastAsia="宋体" w:hAnsi="Times New Roman" w:cs="Times New Roman"/>
          <w:sz w:val="28"/>
          <w:lang w:eastAsia="zh-CN"/>
        </w:rPr>
      </w:pPr>
      <w:r w:rsidRPr="001F08D7">
        <w:rPr>
          <w:rFonts w:ascii="Times New Roman" w:hAnsi="Times New Roman" w:cs="Times New Roman"/>
          <w:sz w:val="28"/>
          <w:lang w:eastAsia="zh-CN"/>
        </w:rPr>
        <w:t xml:space="preserve">1.2 </w:t>
      </w:r>
      <w:r w:rsidRPr="001F08D7">
        <w:rPr>
          <w:rFonts w:ascii="Times New Roman" w:eastAsia="宋体" w:hAnsi="Times New Roman" w:cs="Times New Roman"/>
          <w:sz w:val="28"/>
          <w:lang w:eastAsia="zh-CN"/>
        </w:rPr>
        <w:t>Related Work</w:t>
      </w:r>
    </w:p>
    <w:p w14:paraId="3A4D88F6" w14:textId="77777777" w:rsidR="00267838" w:rsidRPr="001F08D7" w:rsidRDefault="00B14819">
      <w:pPr>
        <w:pStyle w:val="1"/>
        <w:numPr>
          <w:ilvl w:val="0"/>
          <w:numId w:val="0"/>
        </w:numPr>
        <w:spacing w:afterLines="50" w:after="120"/>
        <w:rPr>
          <w:rFonts w:ascii="Times New Roman" w:hAnsi="Times New Roman" w:cs="Times New Roman"/>
          <w:sz w:val="24"/>
          <w:szCs w:val="24"/>
          <w:lang w:eastAsia="zh-CN"/>
        </w:rPr>
      </w:pPr>
      <w:r w:rsidRPr="001F08D7">
        <w:rPr>
          <w:rFonts w:ascii="Times New Roman" w:hAnsi="Times New Roman" w:cs="Times New Roman"/>
          <w:sz w:val="24"/>
          <w:szCs w:val="24"/>
          <w:lang w:eastAsia="zh-CN"/>
        </w:rPr>
        <w:t>1.2.1 Challenge Description</w:t>
      </w:r>
    </w:p>
    <w:p w14:paraId="4B8C2427" w14:textId="77777777" w:rsidR="00267838" w:rsidRPr="001F08D7" w:rsidRDefault="00B14819">
      <w:pPr>
        <w:pStyle w:val="a3"/>
        <w:ind w:left="0"/>
        <w:jc w:val="both"/>
        <w:rPr>
          <w:rFonts w:ascii="Times New Roman" w:hAnsi="Times New Roman" w:cs="Times New Roman"/>
          <w:spacing w:val="-3"/>
          <w:lang w:eastAsia="zh-CN"/>
        </w:rPr>
      </w:pPr>
      <w:bookmarkStart w:id="13" w:name="_Hlk29118259"/>
      <w:r w:rsidRPr="001F08D7">
        <w:rPr>
          <w:rFonts w:ascii="Times New Roman" w:hAnsi="Times New Roman" w:cs="Times New Roman"/>
          <w:spacing w:val="-3"/>
          <w:lang w:eastAsia="zh-CN"/>
        </w:rPr>
        <w:t xml:space="preserve">With the rapid development of the logistics industry, port logistics plays an increasingly important role in global logistics [1]. With the development of new technologies such as artificial intelligence, blockchain, cloud computing and IoT, many automation technologies and information management technologies have been applied to port logistics and redefine the sea freight logistics [15]. Today, many large ports, such as the Port of Rotterdam and the Port of Hamburg, have begun to use new technologies to implement automated port to keep up with the fast-growing logistics needs. However, for some small ports, most of them need to work with a number of third-party companies (such as transportation companies) due to their lack of resources and many other factors. Different from the large terminals, which have sufficient capacity to uniformly allocate information and resources, in the process of cooperation between small ports and many companies, there is a problem that information is not shared, and data is not updated in time. People don’t trust each other and are not willing to share information that may affect the company’s competitiveness. Lack of trust and scarce information sharing limit the capacity and efficiency of small ports [14]. Although the existence of the port community system has improved the information sharing ability of the port to a certain extent, in cross chain collaborations the information sharing between the supply chain members is a cumbersome process that the PCS in not able to </w:t>
      </w:r>
      <w:proofErr w:type="gramStart"/>
      <w:r w:rsidRPr="001F08D7">
        <w:rPr>
          <w:rFonts w:ascii="Times New Roman" w:hAnsi="Times New Roman" w:cs="Times New Roman"/>
          <w:spacing w:val="-3"/>
          <w:lang w:eastAsia="zh-CN"/>
        </w:rPr>
        <w:t>simplify[</w:t>
      </w:r>
      <w:proofErr w:type="gramEnd"/>
      <w:r w:rsidRPr="001F08D7">
        <w:rPr>
          <w:rFonts w:ascii="Times New Roman" w:hAnsi="Times New Roman" w:cs="Times New Roman"/>
          <w:spacing w:val="-3"/>
          <w:lang w:eastAsia="zh-CN"/>
        </w:rPr>
        <w:t xml:space="preserve">14]. This situation may cause delays in cargo and trade flows, which lead to a longer lead-time of the process. Therefore, seeking better technology to improve port efficiency has become a new research direction. Blockchain technology has the potential to simplify processes due to its high process visibility and </w:t>
      </w:r>
      <w:bookmarkStart w:id="14" w:name="_Hlk29119314"/>
      <w:r w:rsidRPr="001F08D7">
        <w:rPr>
          <w:rFonts w:ascii="Times New Roman" w:hAnsi="Times New Roman" w:cs="Times New Roman"/>
          <w:spacing w:val="-3"/>
          <w:lang w:eastAsia="zh-CN"/>
        </w:rPr>
        <w:t>decentralization</w:t>
      </w:r>
      <w:bookmarkEnd w:id="14"/>
      <w:r w:rsidRPr="001F08D7">
        <w:rPr>
          <w:rFonts w:ascii="Times New Roman" w:hAnsi="Times New Roman" w:cs="Times New Roman"/>
          <w:spacing w:val="-3"/>
          <w:lang w:eastAsia="zh-CN"/>
        </w:rPr>
        <w:t>, so blockchain technology is also considered by many of these breakthrough solutions.</w:t>
      </w:r>
      <w:bookmarkEnd w:id="13"/>
    </w:p>
    <w:p w14:paraId="5A53BD64" w14:textId="77777777" w:rsidR="00267838" w:rsidRPr="001F08D7" w:rsidRDefault="00267838">
      <w:pPr>
        <w:pStyle w:val="a3"/>
        <w:ind w:left="0"/>
        <w:jc w:val="both"/>
        <w:rPr>
          <w:rFonts w:ascii="Times New Roman" w:hAnsi="Times New Roman" w:cs="Times New Roman"/>
          <w:spacing w:val="-3"/>
          <w:lang w:eastAsia="zh-CN"/>
        </w:rPr>
      </w:pPr>
    </w:p>
    <w:p w14:paraId="59957B45" w14:textId="4764DD03" w:rsidR="00267838" w:rsidRDefault="00B14819">
      <w:pPr>
        <w:pStyle w:val="a3"/>
        <w:ind w:left="0"/>
        <w:jc w:val="both"/>
        <w:rPr>
          <w:rFonts w:ascii="Times New Roman" w:hAnsi="Times New Roman" w:cs="Times New Roman"/>
          <w:spacing w:val="-3"/>
          <w:lang w:eastAsia="zh-CN"/>
        </w:rPr>
      </w:pPr>
      <w:bookmarkStart w:id="15" w:name="_Hlk29120031"/>
      <w:r w:rsidRPr="00910B71">
        <w:rPr>
          <w:rFonts w:ascii="Times New Roman" w:hAnsi="Times New Roman" w:cs="Times New Roman"/>
          <w:spacing w:val="-3"/>
          <w:highlight w:val="yellow"/>
          <w:lang w:eastAsia="zh-CN"/>
        </w:rPr>
        <w:t>The main purpose of this study is to explore whether the use of blockchain technology in small ports can improve the inefficiency caused by multi-company cooperation in small ports. And use simulation method to analyze the feasibility of using blockchain in small ports</w:t>
      </w:r>
    </w:p>
    <w:bookmarkEnd w:id="15"/>
    <w:p w14:paraId="037F860C" w14:textId="4E46388D" w:rsidR="00C036AC" w:rsidRDefault="00C036AC">
      <w:pPr>
        <w:pStyle w:val="a3"/>
        <w:ind w:left="0"/>
        <w:jc w:val="both"/>
        <w:rPr>
          <w:rFonts w:ascii="Times New Roman" w:eastAsia="宋体" w:hAnsi="Times New Roman" w:cs="Times New Roman"/>
          <w:spacing w:val="-3"/>
          <w:lang w:eastAsia="zh-CN"/>
        </w:rPr>
      </w:pPr>
    </w:p>
    <w:p w14:paraId="7B441CF1" w14:textId="223ECE67" w:rsidR="00C036AC" w:rsidRPr="00A85089" w:rsidRDefault="00A85089">
      <w:pPr>
        <w:pStyle w:val="a3"/>
        <w:ind w:left="0"/>
        <w:jc w:val="both"/>
        <w:rPr>
          <w:rFonts w:ascii="Times New Roman" w:hAnsi="Times New Roman" w:cs="Times New Roman"/>
          <w:spacing w:val="-3"/>
          <w:highlight w:val="yellow"/>
          <w:lang w:eastAsia="zh-CN"/>
        </w:rPr>
      </w:pPr>
      <w:r w:rsidRPr="00A85089">
        <w:rPr>
          <w:rFonts w:ascii="Times New Roman" w:hAnsi="Times New Roman" w:cs="Times New Roman" w:hint="eastAsia"/>
          <w:spacing w:val="-3"/>
          <w:highlight w:val="yellow"/>
          <w:lang w:eastAsia="zh-CN"/>
        </w:rPr>
        <w:t>*exp</w:t>
      </w:r>
      <w:r w:rsidRPr="00A85089">
        <w:rPr>
          <w:rFonts w:ascii="Times New Roman" w:hAnsi="Times New Roman" w:cs="Times New Roman"/>
          <w:spacing w:val="-3"/>
          <w:highlight w:val="yellow"/>
          <w:lang w:eastAsia="zh-CN"/>
        </w:rPr>
        <w:t xml:space="preserve">lain Why use </w:t>
      </w:r>
      <w:proofErr w:type="spellStart"/>
      <w:r w:rsidRPr="00A85089">
        <w:rPr>
          <w:rFonts w:ascii="Times New Roman" w:hAnsi="Times New Roman" w:cs="Times New Roman"/>
          <w:spacing w:val="-3"/>
          <w:highlight w:val="yellow"/>
          <w:lang w:eastAsia="zh-CN"/>
        </w:rPr>
        <w:t>blockchain</w:t>
      </w:r>
      <w:proofErr w:type="spellEnd"/>
    </w:p>
    <w:p w14:paraId="56A6ED04" w14:textId="77777777" w:rsidR="00267838" w:rsidRPr="001F08D7" w:rsidRDefault="00B14819">
      <w:pPr>
        <w:pStyle w:val="1"/>
        <w:numPr>
          <w:ilvl w:val="0"/>
          <w:numId w:val="0"/>
        </w:numPr>
        <w:spacing w:afterLines="50" w:after="120"/>
        <w:rPr>
          <w:rFonts w:ascii="Times New Roman" w:hAnsi="Times New Roman" w:cs="Times New Roman"/>
          <w:sz w:val="24"/>
          <w:szCs w:val="24"/>
          <w:lang w:eastAsia="zh-CN"/>
        </w:rPr>
      </w:pPr>
      <w:r w:rsidRPr="001F08D7">
        <w:rPr>
          <w:rFonts w:ascii="Times New Roman" w:hAnsi="Times New Roman" w:cs="Times New Roman"/>
          <w:sz w:val="24"/>
          <w:szCs w:val="24"/>
          <w:lang w:eastAsia="zh-CN"/>
        </w:rPr>
        <w:t>1.2.2 Using Blockchain in Small Port</w:t>
      </w:r>
    </w:p>
    <w:p w14:paraId="2A768FDC" w14:textId="77777777" w:rsidR="00C036AC" w:rsidRDefault="00B14819">
      <w:pPr>
        <w:pStyle w:val="a3"/>
        <w:ind w:left="0"/>
        <w:jc w:val="both"/>
        <w:rPr>
          <w:rFonts w:ascii="Times New Roman" w:hAnsi="Times New Roman" w:cs="Times New Roman"/>
          <w:spacing w:val="-3"/>
          <w:highlight w:val="yellow"/>
          <w:lang w:eastAsia="zh-CN"/>
        </w:rPr>
      </w:pPr>
      <w:r w:rsidRPr="00603F75">
        <w:rPr>
          <w:rFonts w:ascii="Times New Roman" w:hAnsi="Times New Roman" w:cs="Times New Roman"/>
          <w:spacing w:val="-3"/>
          <w:highlight w:val="yellow"/>
          <w:lang w:eastAsia="zh-CN"/>
        </w:rPr>
        <w:t xml:space="preserve">Since the concept of the blockchain was proposed in 2008, this technology is considered a groundbreaking information technology innovation [16], although the technology is still in its early stages, but its potential far exceeds digital </w:t>
      </w:r>
      <w:proofErr w:type="gramStart"/>
      <w:r w:rsidRPr="00603F75">
        <w:rPr>
          <w:rFonts w:ascii="Times New Roman" w:hAnsi="Times New Roman" w:cs="Times New Roman"/>
          <w:spacing w:val="-3"/>
          <w:highlight w:val="yellow"/>
          <w:lang w:eastAsia="zh-CN"/>
        </w:rPr>
        <w:t>currency[</w:t>
      </w:r>
      <w:proofErr w:type="gramEnd"/>
      <w:r w:rsidRPr="00603F75">
        <w:rPr>
          <w:rFonts w:ascii="Times New Roman" w:hAnsi="Times New Roman" w:cs="Times New Roman"/>
          <w:spacing w:val="-3"/>
          <w:highlight w:val="yellow"/>
          <w:lang w:eastAsia="zh-CN"/>
        </w:rPr>
        <w:t xml:space="preserve">14]. </w:t>
      </w:r>
      <w:bookmarkStart w:id="16" w:name="_Hlk29118986"/>
      <w:r w:rsidRPr="00603F75">
        <w:rPr>
          <w:rFonts w:ascii="Times New Roman" w:hAnsi="Times New Roman" w:cs="Times New Roman"/>
          <w:spacing w:val="-3"/>
          <w:highlight w:val="yellow"/>
          <w:lang w:eastAsia="zh-CN"/>
        </w:rPr>
        <w:t>In fact, the application of blockchain technology in port logistics has become an important research direction. In March 2017, IBM, IT and Danish shipping giant Maersk (worldmaritimenews.com, 2017) jointly developed a blockchain platform for cargo information storage. It is hoped that the fraud and delays in customs, the time spent in the transportation process, and the cost and waste will be reduced.</w:t>
      </w:r>
      <w:bookmarkEnd w:id="16"/>
      <w:r w:rsidRPr="00603F75">
        <w:rPr>
          <w:rFonts w:ascii="Times New Roman" w:hAnsi="Times New Roman" w:cs="Times New Roman"/>
          <w:spacing w:val="-3"/>
          <w:highlight w:val="yellow"/>
          <w:lang w:eastAsia="zh-CN"/>
        </w:rPr>
        <w:t xml:space="preserve"> According to the characteristics of the blockchain, the ability of the blockchain to be applied in port logistics has a </w:t>
      </w:r>
      <w:bookmarkStart w:id="17" w:name="_Hlk29119459"/>
      <w:r w:rsidRPr="00603F75">
        <w:rPr>
          <w:rFonts w:ascii="Times New Roman" w:hAnsi="Times New Roman" w:cs="Times New Roman"/>
          <w:spacing w:val="-3"/>
          <w:highlight w:val="yellow"/>
          <w:lang w:eastAsia="zh-CN"/>
        </w:rPr>
        <w:t>strong exploration significance</w:t>
      </w:r>
      <w:bookmarkEnd w:id="17"/>
      <w:r w:rsidRPr="00603F75">
        <w:rPr>
          <w:rFonts w:ascii="Times New Roman" w:hAnsi="Times New Roman" w:cs="Times New Roman"/>
          <w:spacing w:val="-3"/>
          <w:highlight w:val="yellow"/>
          <w:lang w:eastAsia="zh-CN"/>
        </w:rPr>
        <w:t>.</w:t>
      </w:r>
    </w:p>
    <w:p w14:paraId="52C414F5" w14:textId="77777777" w:rsidR="00C036AC" w:rsidRDefault="00C036AC">
      <w:pPr>
        <w:pStyle w:val="a3"/>
        <w:ind w:left="0"/>
        <w:jc w:val="both"/>
        <w:rPr>
          <w:rFonts w:ascii="Times New Roman" w:eastAsia="宋体" w:hAnsi="Times New Roman" w:cs="Times New Roman"/>
          <w:spacing w:val="-3"/>
          <w:highlight w:val="yellow"/>
          <w:lang w:eastAsia="zh-CN"/>
        </w:rPr>
      </w:pPr>
    </w:p>
    <w:p w14:paraId="5CDFA252" w14:textId="79228B5A" w:rsidR="00267838" w:rsidRDefault="00A85089">
      <w:pPr>
        <w:pStyle w:val="a3"/>
        <w:ind w:left="0"/>
        <w:jc w:val="both"/>
        <w:rPr>
          <w:rFonts w:ascii="Times New Roman" w:hAnsi="Times New Roman" w:cs="Times New Roman"/>
          <w:spacing w:val="-3"/>
          <w:lang w:eastAsia="zh-CN"/>
        </w:rPr>
      </w:pPr>
      <w:r>
        <w:rPr>
          <w:rFonts w:ascii="宋体" w:eastAsia="宋体" w:hAnsi="宋体" w:cs="Times New Roman"/>
          <w:spacing w:val="-3"/>
          <w:highlight w:val="yellow"/>
          <w:lang w:eastAsia="zh-CN"/>
        </w:rPr>
        <w:lastRenderedPageBreak/>
        <w:t>M</w:t>
      </w:r>
      <w:r>
        <w:rPr>
          <w:rFonts w:ascii="宋体" w:eastAsia="宋体" w:hAnsi="宋体" w:cs="Times New Roman" w:hint="eastAsia"/>
          <w:spacing w:val="-3"/>
          <w:highlight w:val="yellow"/>
          <w:lang w:eastAsia="zh-CN"/>
        </w:rPr>
        <w:t>o</w:t>
      </w:r>
      <w:r>
        <w:rPr>
          <w:rFonts w:ascii="宋体" w:eastAsia="宋体" w:hAnsi="宋体" w:cs="Times New Roman"/>
          <w:spacing w:val="-3"/>
          <w:highlight w:val="yellow"/>
          <w:lang w:eastAsia="zh-CN"/>
        </w:rPr>
        <w:t xml:space="preserve">ve to </w:t>
      </w:r>
      <w:r w:rsidR="00C036AC">
        <w:rPr>
          <w:rFonts w:ascii="宋体" w:eastAsia="宋体" w:hAnsi="宋体" w:cs="Times New Roman" w:hint="eastAsia"/>
          <w:spacing w:val="-3"/>
          <w:highlight w:val="yellow"/>
          <w:lang w:eastAsia="zh-CN"/>
        </w:rPr>
        <w:t>intro</w:t>
      </w:r>
    </w:p>
    <w:p w14:paraId="389CE613" w14:textId="77777777" w:rsidR="00CC36D4" w:rsidRPr="001F08D7" w:rsidRDefault="00CC36D4">
      <w:pPr>
        <w:pStyle w:val="a3"/>
        <w:ind w:left="0"/>
        <w:jc w:val="both"/>
        <w:rPr>
          <w:rFonts w:ascii="Times New Roman" w:hAnsi="Times New Roman" w:cs="Times New Roman"/>
          <w:spacing w:val="-3"/>
          <w:lang w:eastAsia="zh-CN"/>
        </w:rPr>
      </w:pPr>
    </w:p>
    <w:p w14:paraId="0A6304E6" w14:textId="077738A0"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According the research of Sultan et al. [17], research of Francisconi [1</w:t>
      </w:r>
      <w:r w:rsidR="00C871A6">
        <w:rPr>
          <w:rFonts w:ascii="Times New Roman" w:hAnsi="Times New Roman" w:cs="Times New Roman"/>
          <w:spacing w:val="-3"/>
          <w:lang w:eastAsia="zh-CN"/>
        </w:rPr>
        <w:t>3</w:t>
      </w:r>
      <w:r w:rsidRPr="001F08D7">
        <w:rPr>
          <w:rFonts w:ascii="Times New Roman" w:hAnsi="Times New Roman" w:cs="Times New Roman"/>
          <w:spacing w:val="-3"/>
          <w:lang w:eastAsia="zh-CN"/>
        </w:rPr>
        <w:t>] and the structural characteristics, the blockchain has the following characteristics:</w:t>
      </w:r>
    </w:p>
    <w:p w14:paraId="13BFAE9E"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Transparency: Blockchain may prevent the creation of organizational silos within existing parties of the supply chain, enabling the different actors involved in the process to access the information. This feature leads to univocal, shared and real-time accessible pieces of information. Instead of having data buried in legacy silos, ERP or TMS, data are accessible in a distributed and decentralized way to supply chain members;</w:t>
      </w:r>
    </w:p>
    <w:p w14:paraId="3B9AACAE"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Traceability: Blockchain is able to keep track of the different processes so that every supply chain member is able to produce or collect information about the product’s lifecycle (supplier information, the manufacturing process information, logistics information and others). This not only provides a guarantee over the product’s origins, but it also offers information about the requirement for the product’s handling, transportation and storage. Finally, this feature enables an easier traceability of the causes and responsibilities for problems occurred in the process;</w:t>
      </w:r>
    </w:p>
    <w:p w14:paraId="37DF5B6A"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Security: The information is stored in a ledger, which is a distributed data structure where transactions are organized in blocks (</w:t>
      </w:r>
      <w:proofErr w:type="spellStart"/>
      <w:r w:rsidRPr="001F08D7">
        <w:rPr>
          <w:rFonts w:ascii="Times New Roman" w:hAnsi="Times New Roman" w:cs="Times New Roman"/>
          <w:spacing w:val="-3"/>
          <w:lang w:eastAsia="zh-CN"/>
        </w:rPr>
        <w:t>Kiayias</w:t>
      </w:r>
      <w:proofErr w:type="spellEnd"/>
      <w:r w:rsidRPr="001F08D7">
        <w:rPr>
          <w:rFonts w:ascii="Times New Roman" w:hAnsi="Times New Roman" w:cs="Times New Roman"/>
          <w:spacing w:val="-3"/>
          <w:lang w:eastAsia="zh-CN"/>
        </w:rPr>
        <w:t xml:space="preserve"> et al., 2016). Each block is secure by encryption based on a hash mechanism so that the ledger becomes a proof-of-work puzzle. The access to information is based on a key system. Therefore, every member of the blockchain, the so-called “node”, is provided with a private key and a public key, which enable him to access the private information and the Blockchain respectively;</w:t>
      </w:r>
    </w:p>
    <w:p w14:paraId="0EC2C0EF"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Built-in-trust: The feature of encryption on which Blockchain is based represents the guarantee of trust towards the system. This enables the members of the blockchain to bypass the third parties that serves as a guarantee of financial, physical and information transaction in today’s supply chain. In logistics, this leads to the elimination of documents such as Bill-of-Landings, Letter-of-credits and middlemen such as Freight forwarder and banks.</w:t>
      </w:r>
    </w:p>
    <w:p w14:paraId="607058FA"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Real-time accessibility: Blockchain provides to every user with authorization a real-time access to the information. This faster and broader access to information leads to speed-up the logistic processes and avoid bottle-necks. Benefits are not only related to the information flow, but also to the financial flow.</w:t>
      </w:r>
    </w:p>
    <w:p w14:paraId="51126BF3" w14:textId="77777777" w:rsidR="00267838" w:rsidRPr="001F08D7" w:rsidRDefault="00267838">
      <w:pPr>
        <w:pStyle w:val="a3"/>
        <w:ind w:left="0"/>
        <w:jc w:val="both"/>
        <w:rPr>
          <w:rFonts w:ascii="Times New Roman" w:hAnsi="Times New Roman" w:cs="Times New Roman"/>
          <w:spacing w:val="-3"/>
          <w:lang w:eastAsia="zh-CN"/>
        </w:rPr>
      </w:pPr>
    </w:p>
    <w:p w14:paraId="4AC43027"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According to the characteristics of the blockchain and the business case study of the apply the blockchain in the port by Francisconi, I initially speculated that the blockchain technology may simplify the information sharing process between small port and multi-company cooperation and improve the communication efficiency of the port system.</w:t>
      </w:r>
    </w:p>
    <w:p w14:paraId="63783111" w14:textId="77777777" w:rsidR="00267838" w:rsidRPr="001F08D7" w:rsidRDefault="00B14819">
      <w:pPr>
        <w:pStyle w:val="1"/>
        <w:numPr>
          <w:ilvl w:val="0"/>
          <w:numId w:val="0"/>
        </w:numPr>
        <w:spacing w:afterLines="50" w:after="120"/>
        <w:rPr>
          <w:rFonts w:ascii="Times New Roman" w:hAnsi="Times New Roman" w:cs="Times New Roman"/>
          <w:sz w:val="24"/>
          <w:szCs w:val="24"/>
          <w:lang w:eastAsia="zh-CN"/>
        </w:rPr>
      </w:pPr>
      <w:r w:rsidRPr="001F08D7">
        <w:rPr>
          <w:rFonts w:ascii="Times New Roman" w:hAnsi="Times New Roman" w:cs="Times New Roman"/>
          <w:sz w:val="24"/>
          <w:szCs w:val="24"/>
          <w:lang w:eastAsia="zh-CN"/>
        </w:rPr>
        <w:t>1.2.3 Research Status</w:t>
      </w:r>
    </w:p>
    <w:p w14:paraId="14FF3E68" w14:textId="77777777" w:rsidR="00267838" w:rsidRPr="001F08D7" w:rsidRDefault="00B14819">
      <w:pPr>
        <w:pStyle w:val="a3"/>
        <w:ind w:left="0"/>
        <w:jc w:val="both"/>
        <w:rPr>
          <w:rFonts w:ascii="Times New Roman" w:hAnsi="Times New Roman" w:cs="Times New Roman"/>
          <w:spacing w:val="-3"/>
          <w:lang w:eastAsia="zh-CN"/>
        </w:rPr>
      </w:pPr>
      <w:bookmarkStart w:id="18" w:name="_Hlk29131868"/>
      <w:r w:rsidRPr="001F08D7">
        <w:rPr>
          <w:rFonts w:ascii="Times New Roman" w:hAnsi="Times New Roman" w:cs="Times New Roman"/>
          <w:spacing w:val="-3"/>
          <w:lang w:eastAsia="zh-CN"/>
        </w:rPr>
        <w:t xml:space="preserve">Francisconi studied the four case studies of blockchain technology application in the port from the perspective of business model and evaluated the potential of applying blockchain in port logistics through literature review and case study. However, it is not clear from the </w:t>
      </w:r>
      <w:proofErr w:type="gramStart"/>
      <w:r w:rsidRPr="001F08D7">
        <w:rPr>
          <w:rFonts w:ascii="Times New Roman" w:hAnsi="Times New Roman" w:cs="Times New Roman"/>
          <w:spacing w:val="-3"/>
          <w:lang w:eastAsia="zh-CN"/>
        </w:rPr>
        <w:t>software  to</w:t>
      </w:r>
      <w:proofErr w:type="gramEnd"/>
      <w:r w:rsidRPr="001F08D7">
        <w:rPr>
          <w:rFonts w:ascii="Times New Roman" w:hAnsi="Times New Roman" w:cs="Times New Roman"/>
          <w:spacing w:val="-3"/>
          <w:lang w:eastAsia="zh-CN"/>
        </w:rPr>
        <w:t xml:space="preserve"> verify the feasibility of applying blockchain technology in port logistics. Therefore, this research aims to explore the impact of blockchain technology on port system communication efficiency by simulating the application of blockchain.</w:t>
      </w:r>
    </w:p>
    <w:bookmarkEnd w:id="18"/>
    <w:p w14:paraId="1F09DE78" w14:textId="77777777" w:rsidR="00267838" w:rsidRPr="001F08D7" w:rsidRDefault="00267838">
      <w:pPr>
        <w:pStyle w:val="a3"/>
        <w:ind w:left="0"/>
        <w:jc w:val="both"/>
        <w:rPr>
          <w:rFonts w:ascii="Times New Roman" w:hAnsi="Times New Roman" w:cs="Times New Roman"/>
          <w:spacing w:val="-3"/>
          <w:lang w:eastAsia="zh-CN"/>
        </w:rPr>
      </w:pPr>
    </w:p>
    <w:p w14:paraId="58A86E65" w14:textId="77777777" w:rsidR="00267838" w:rsidRPr="001F08D7" w:rsidRDefault="00267838">
      <w:pPr>
        <w:pStyle w:val="a3"/>
        <w:ind w:left="0"/>
        <w:jc w:val="both"/>
        <w:rPr>
          <w:rFonts w:ascii="Times New Roman" w:hAnsi="Times New Roman" w:cs="Times New Roman"/>
          <w:spacing w:val="-3"/>
          <w:lang w:eastAsia="zh-CN"/>
        </w:rPr>
      </w:pPr>
    </w:p>
    <w:p w14:paraId="509FF980" w14:textId="77777777" w:rsidR="00267838" w:rsidRPr="001F08D7" w:rsidRDefault="00267838">
      <w:pPr>
        <w:pStyle w:val="a3"/>
        <w:ind w:left="0"/>
        <w:jc w:val="both"/>
        <w:rPr>
          <w:rFonts w:ascii="Times New Roman" w:hAnsi="Times New Roman" w:cs="Times New Roman"/>
          <w:spacing w:val="-3"/>
          <w:lang w:eastAsia="zh-CN"/>
        </w:rPr>
      </w:pPr>
    </w:p>
    <w:p w14:paraId="2433710E" w14:textId="77777777" w:rsidR="00267838" w:rsidRPr="001F08D7" w:rsidRDefault="00267838">
      <w:pPr>
        <w:pStyle w:val="a3"/>
        <w:ind w:left="0"/>
        <w:jc w:val="both"/>
        <w:rPr>
          <w:rFonts w:ascii="Times New Roman" w:hAnsi="Times New Roman" w:cs="Times New Roman"/>
          <w:spacing w:val="-3"/>
          <w:lang w:eastAsia="zh-CN"/>
        </w:rPr>
      </w:pPr>
    </w:p>
    <w:p w14:paraId="6484D97C" w14:textId="77777777" w:rsidR="00267838" w:rsidRPr="001F08D7" w:rsidRDefault="00267838">
      <w:pPr>
        <w:pStyle w:val="a3"/>
        <w:ind w:left="0"/>
        <w:jc w:val="both"/>
        <w:rPr>
          <w:rFonts w:ascii="Times New Roman" w:hAnsi="Times New Roman" w:cs="Times New Roman"/>
          <w:spacing w:val="-3"/>
          <w:lang w:eastAsia="zh-CN"/>
        </w:rPr>
      </w:pPr>
    </w:p>
    <w:p w14:paraId="57985B1D" w14:textId="77777777" w:rsidR="00267838" w:rsidRPr="001F08D7" w:rsidRDefault="00267838">
      <w:pPr>
        <w:pStyle w:val="a3"/>
        <w:ind w:left="0"/>
        <w:jc w:val="both"/>
        <w:rPr>
          <w:rFonts w:ascii="Times New Roman" w:hAnsi="Times New Roman" w:cs="Times New Roman"/>
          <w:spacing w:val="-3"/>
          <w:lang w:eastAsia="zh-CN"/>
        </w:rPr>
      </w:pPr>
    </w:p>
    <w:p w14:paraId="0AEC450D" w14:textId="77777777" w:rsidR="00267838" w:rsidRPr="001F08D7" w:rsidRDefault="00267838">
      <w:pPr>
        <w:pStyle w:val="a3"/>
        <w:ind w:left="0"/>
        <w:jc w:val="both"/>
        <w:rPr>
          <w:rFonts w:ascii="Times New Roman" w:hAnsi="Times New Roman" w:cs="Times New Roman"/>
          <w:spacing w:val="-3"/>
          <w:lang w:eastAsia="zh-CN"/>
        </w:rPr>
      </w:pPr>
    </w:p>
    <w:p w14:paraId="2521AB36" w14:textId="77777777" w:rsidR="00267838" w:rsidRPr="001F08D7" w:rsidRDefault="00267838">
      <w:pPr>
        <w:pStyle w:val="a3"/>
        <w:ind w:left="0"/>
        <w:jc w:val="both"/>
        <w:rPr>
          <w:rFonts w:ascii="Times New Roman" w:hAnsi="Times New Roman" w:cs="Times New Roman"/>
          <w:spacing w:val="-3"/>
          <w:lang w:eastAsia="zh-CN"/>
        </w:rPr>
      </w:pPr>
    </w:p>
    <w:p w14:paraId="17B205E5" w14:textId="77777777" w:rsidR="00267838" w:rsidRPr="001F08D7" w:rsidRDefault="00267838">
      <w:pPr>
        <w:pStyle w:val="a3"/>
        <w:ind w:left="0"/>
        <w:jc w:val="both"/>
        <w:rPr>
          <w:rFonts w:ascii="Times New Roman" w:eastAsia="宋体" w:hAnsi="Times New Roman" w:cs="Times New Roman"/>
          <w:spacing w:val="-3"/>
          <w:lang w:eastAsia="zh-CN"/>
        </w:rPr>
      </w:pPr>
    </w:p>
    <w:p w14:paraId="2398DC6A" w14:textId="77777777" w:rsidR="00267838" w:rsidRPr="001F08D7" w:rsidRDefault="00B14819">
      <w:pPr>
        <w:pStyle w:val="1"/>
        <w:numPr>
          <w:ilvl w:val="0"/>
          <w:numId w:val="0"/>
        </w:numPr>
        <w:spacing w:afterLines="50" w:after="120"/>
        <w:rPr>
          <w:rFonts w:ascii="Times New Roman" w:hAnsi="Times New Roman" w:cs="Times New Roman"/>
          <w:sz w:val="24"/>
          <w:szCs w:val="24"/>
          <w:lang w:eastAsia="zh-CN"/>
        </w:rPr>
      </w:pPr>
      <w:r w:rsidRPr="001F08D7">
        <w:rPr>
          <w:rFonts w:ascii="Times New Roman" w:hAnsi="Times New Roman" w:cs="Times New Roman"/>
          <w:sz w:val="24"/>
          <w:szCs w:val="24"/>
          <w:lang w:eastAsia="zh-CN"/>
        </w:rPr>
        <w:t>1.2.4 KPI(s) selection in PCS Efficiency</w:t>
      </w:r>
    </w:p>
    <w:p w14:paraId="3A4C8727" w14:textId="6AF14CF3" w:rsidR="00267838" w:rsidRPr="001F08D7" w:rsidRDefault="00B14819">
      <w:pPr>
        <w:pStyle w:val="a3"/>
        <w:ind w:left="0"/>
        <w:jc w:val="both"/>
        <w:rPr>
          <w:rFonts w:ascii="Times New Roman" w:hAnsi="Times New Roman" w:cs="Times New Roman"/>
          <w:spacing w:val="-3"/>
          <w:lang w:eastAsia="zh-CN"/>
        </w:rPr>
      </w:pPr>
      <w:bookmarkStart w:id="19" w:name="_Hlk29132251"/>
      <w:r w:rsidRPr="001F08D7">
        <w:rPr>
          <w:rFonts w:ascii="Times New Roman" w:hAnsi="Times New Roman" w:cs="Times New Roman"/>
          <w:spacing w:val="-3"/>
          <w:lang w:eastAsia="zh-CN"/>
        </w:rPr>
        <w:t>According to Francisconi’s research, the KPIs for the port are divided into three categories, finance, operations and information, as shown in the table 1[1</w:t>
      </w:r>
      <w:r w:rsidR="00603F75">
        <w:rPr>
          <w:rFonts w:ascii="宋体" w:eastAsia="宋体" w:hAnsi="宋体" w:cs="Times New Roman" w:hint="eastAsia"/>
          <w:spacing w:val="-3"/>
          <w:lang w:eastAsia="zh-CN"/>
        </w:rPr>
        <w:t>3</w:t>
      </w:r>
      <w:r w:rsidRPr="001F08D7">
        <w:rPr>
          <w:rFonts w:ascii="Times New Roman" w:hAnsi="Times New Roman" w:cs="Times New Roman"/>
          <w:spacing w:val="-3"/>
          <w:lang w:eastAsia="zh-CN"/>
        </w:rPr>
        <w:t>].</w:t>
      </w:r>
    </w:p>
    <w:bookmarkEnd w:id="19"/>
    <w:p w14:paraId="24E9C94C" w14:textId="77777777" w:rsidR="00267838" w:rsidRPr="001F08D7" w:rsidRDefault="00267838">
      <w:pPr>
        <w:pStyle w:val="a3"/>
        <w:ind w:left="0"/>
        <w:jc w:val="both"/>
        <w:rPr>
          <w:rFonts w:ascii="Times New Roman" w:hAnsi="Times New Roman" w:cs="Times New Roman"/>
          <w:spacing w:val="-3"/>
          <w:lang w:eastAsia="zh-CN"/>
        </w:rPr>
      </w:pPr>
    </w:p>
    <w:tbl>
      <w:tblPr>
        <w:tblW w:w="84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73"/>
        <w:gridCol w:w="7042"/>
      </w:tblGrid>
      <w:tr w:rsidR="00267838" w:rsidRPr="001F08D7" w14:paraId="5E7D63D8" w14:textId="77777777">
        <w:trPr>
          <w:trHeight w:val="286"/>
          <w:jc w:val="center"/>
        </w:trPr>
        <w:tc>
          <w:tcPr>
            <w:tcW w:w="1373" w:type="dxa"/>
            <w:vMerge w:val="restart"/>
          </w:tcPr>
          <w:p w14:paraId="37DC3231" w14:textId="77777777" w:rsidR="00267838" w:rsidRPr="001F08D7" w:rsidRDefault="00267838">
            <w:pPr>
              <w:pStyle w:val="TableParagraph"/>
              <w:spacing w:before="1" w:line="240" w:lineRule="auto"/>
              <w:ind w:left="0"/>
              <w:rPr>
                <w:rFonts w:ascii="Times New Roman" w:hAnsi="Times New Roman" w:cs="Times New Roman"/>
                <w:sz w:val="23"/>
              </w:rPr>
            </w:pPr>
            <w:bookmarkStart w:id="20" w:name="_Hlk29132279"/>
          </w:p>
          <w:p w14:paraId="157E4384" w14:textId="77777777" w:rsidR="00267838" w:rsidRPr="001F08D7" w:rsidRDefault="00B14819">
            <w:pPr>
              <w:pStyle w:val="TableParagraph"/>
              <w:spacing w:line="240" w:lineRule="auto"/>
              <w:rPr>
                <w:rFonts w:ascii="Times New Roman" w:hAnsi="Times New Roman" w:cs="Times New Roman"/>
              </w:rPr>
            </w:pPr>
            <w:r w:rsidRPr="001F08D7">
              <w:rPr>
                <w:rFonts w:ascii="Times New Roman" w:hAnsi="Times New Roman" w:cs="Times New Roman"/>
              </w:rPr>
              <w:t>Financial</w:t>
            </w:r>
          </w:p>
        </w:tc>
        <w:tc>
          <w:tcPr>
            <w:tcW w:w="7042" w:type="dxa"/>
          </w:tcPr>
          <w:p w14:paraId="27F0DDE5"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Freight bill Accuracy</w:t>
            </w:r>
          </w:p>
        </w:tc>
      </w:tr>
      <w:tr w:rsidR="00267838" w:rsidRPr="001F08D7" w14:paraId="6BB98986" w14:textId="77777777">
        <w:trPr>
          <w:trHeight w:val="567"/>
          <w:jc w:val="center"/>
        </w:trPr>
        <w:tc>
          <w:tcPr>
            <w:tcW w:w="1373" w:type="dxa"/>
            <w:vMerge/>
            <w:tcBorders>
              <w:top w:val="nil"/>
            </w:tcBorders>
          </w:tcPr>
          <w:p w14:paraId="0B6C4484" w14:textId="77777777" w:rsidR="00267838" w:rsidRPr="001F08D7" w:rsidRDefault="00267838">
            <w:pPr>
              <w:rPr>
                <w:rFonts w:ascii="Times New Roman" w:hAnsi="Times New Roman" w:cs="Times New Roman"/>
                <w:sz w:val="2"/>
                <w:szCs w:val="2"/>
              </w:rPr>
            </w:pPr>
          </w:p>
        </w:tc>
        <w:tc>
          <w:tcPr>
            <w:tcW w:w="7042" w:type="dxa"/>
          </w:tcPr>
          <w:p w14:paraId="538D36C5"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Overall Cost for the Information flow of a unit of cargo from the first to</w:t>
            </w:r>
          </w:p>
          <w:p w14:paraId="6B7B13F5" w14:textId="77777777" w:rsidR="00267838" w:rsidRPr="001F08D7" w:rsidRDefault="00B14819">
            <w:pPr>
              <w:pStyle w:val="TableParagraph"/>
              <w:spacing w:before="13" w:line="240" w:lineRule="auto"/>
              <w:rPr>
                <w:rFonts w:ascii="Times New Roman" w:hAnsi="Times New Roman" w:cs="Times New Roman"/>
              </w:rPr>
            </w:pPr>
            <w:r w:rsidRPr="001F08D7">
              <w:rPr>
                <w:rFonts w:ascii="Times New Roman" w:hAnsi="Times New Roman" w:cs="Times New Roman"/>
              </w:rPr>
              <w:t>the last nodal point</w:t>
            </w:r>
          </w:p>
        </w:tc>
      </w:tr>
      <w:tr w:rsidR="00267838" w:rsidRPr="001F08D7" w14:paraId="36188C6F" w14:textId="77777777">
        <w:trPr>
          <w:trHeight w:val="278"/>
          <w:jc w:val="center"/>
        </w:trPr>
        <w:tc>
          <w:tcPr>
            <w:tcW w:w="1373" w:type="dxa"/>
            <w:vMerge/>
            <w:tcBorders>
              <w:top w:val="nil"/>
            </w:tcBorders>
          </w:tcPr>
          <w:p w14:paraId="47DDCCB2" w14:textId="77777777" w:rsidR="00267838" w:rsidRPr="001F08D7" w:rsidRDefault="00267838">
            <w:pPr>
              <w:rPr>
                <w:rFonts w:ascii="Times New Roman" w:hAnsi="Times New Roman" w:cs="Times New Roman"/>
                <w:sz w:val="2"/>
                <w:szCs w:val="2"/>
              </w:rPr>
            </w:pPr>
          </w:p>
        </w:tc>
        <w:tc>
          <w:tcPr>
            <w:tcW w:w="7042" w:type="dxa"/>
          </w:tcPr>
          <w:p w14:paraId="23029B9D"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Average cost for detention/demurrage</w:t>
            </w:r>
          </w:p>
        </w:tc>
      </w:tr>
      <w:tr w:rsidR="00267838" w:rsidRPr="001F08D7" w14:paraId="792B2C0F" w14:textId="77777777">
        <w:trPr>
          <w:trHeight w:val="286"/>
          <w:jc w:val="center"/>
        </w:trPr>
        <w:tc>
          <w:tcPr>
            <w:tcW w:w="1373" w:type="dxa"/>
            <w:vMerge w:val="restart"/>
          </w:tcPr>
          <w:p w14:paraId="66D05337" w14:textId="77777777" w:rsidR="00267838" w:rsidRPr="001F08D7" w:rsidRDefault="00267838">
            <w:pPr>
              <w:pStyle w:val="TableParagraph"/>
              <w:spacing w:line="240" w:lineRule="auto"/>
              <w:ind w:left="0"/>
              <w:rPr>
                <w:rFonts w:ascii="Times New Roman" w:hAnsi="Times New Roman" w:cs="Times New Roman"/>
                <w:sz w:val="28"/>
              </w:rPr>
            </w:pPr>
          </w:p>
          <w:p w14:paraId="61155D77" w14:textId="77777777" w:rsidR="00267838" w:rsidRPr="001F08D7" w:rsidRDefault="00267838">
            <w:pPr>
              <w:pStyle w:val="TableParagraph"/>
              <w:spacing w:line="240" w:lineRule="auto"/>
              <w:ind w:left="0"/>
              <w:rPr>
                <w:rFonts w:ascii="Times New Roman" w:hAnsi="Times New Roman" w:cs="Times New Roman"/>
                <w:sz w:val="28"/>
              </w:rPr>
            </w:pPr>
          </w:p>
          <w:p w14:paraId="0BAF7B12" w14:textId="77777777" w:rsidR="00267838" w:rsidRPr="001F08D7" w:rsidRDefault="00267838">
            <w:pPr>
              <w:pStyle w:val="TableParagraph"/>
              <w:spacing w:before="10" w:line="240" w:lineRule="auto"/>
              <w:ind w:left="0"/>
              <w:rPr>
                <w:rFonts w:ascii="Times New Roman" w:hAnsi="Times New Roman" w:cs="Times New Roman"/>
                <w:sz w:val="29"/>
              </w:rPr>
            </w:pPr>
          </w:p>
          <w:p w14:paraId="66111709" w14:textId="77777777" w:rsidR="00267838" w:rsidRPr="001F08D7" w:rsidRDefault="00B14819">
            <w:pPr>
              <w:pStyle w:val="TableParagraph"/>
              <w:spacing w:before="1" w:line="240" w:lineRule="auto"/>
              <w:rPr>
                <w:rFonts w:ascii="Times New Roman" w:hAnsi="Times New Roman" w:cs="Times New Roman"/>
              </w:rPr>
            </w:pPr>
            <w:r w:rsidRPr="001F08D7">
              <w:rPr>
                <w:rFonts w:ascii="Times New Roman" w:hAnsi="Times New Roman" w:cs="Times New Roman"/>
              </w:rPr>
              <w:t>Operational</w:t>
            </w:r>
          </w:p>
        </w:tc>
        <w:tc>
          <w:tcPr>
            <w:tcW w:w="7042" w:type="dxa"/>
          </w:tcPr>
          <w:p w14:paraId="38ADA8A2"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Ship Turnaround time</w:t>
            </w:r>
          </w:p>
        </w:tc>
      </w:tr>
      <w:tr w:rsidR="00267838" w:rsidRPr="001F08D7" w14:paraId="561F480D" w14:textId="77777777">
        <w:trPr>
          <w:trHeight w:val="278"/>
          <w:jc w:val="center"/>
        </w:trPr>
        <w:tc>
          <w:tcPr>
            <w:tcW w:w="1373" w:type="dxa"/>
            <w:vMerge/>
            <w:tcBorders>
              <w:top w:val="nil"/>
            </w:tcBorders>
          </w:tcPr>
          <w:p w14:paraId="08463A28" w14:textId="77777777" w:rsidR="00267838" w:rsidRPr="001F08D7" w:rsidRDefault="00267838">
            <w:pPr>
              <w:rPr>
                <w:rFonts w:ascii="Times New Roman" w:hAnsi="Times New Roman" w:cs="Times New Roman"/>
                <w:sz w:val="2"/>
                <w:szCs w:val="2"/>
              </w:rPr>
            </w:pPr>
          </w:p>
        </w:tc>
        <w:tc>
          <w:tcPr>
            <w:tcW w:w="7042" w:type="dxa"/>
          </w:tcPr>
          <w:p w14:paraId="0931CA01"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Road vehicle turnaround time</w:t>
            </w:r>
          </w:p>
        </w:tc>
      </w:tr>
      <w:tr w:rsidR="00267838" w:rsidRPr="001F08D7" w14:paraId="6B556FD9" w14:textId="77777777">
        <w:trPr>
          <w:trHeight w:val="278"/>
          <w:jc w:val="center"/>
        </w:trPr>
        <w:tc>
          <w:tcPr>
            <w:tcW w:w="1373" w:type="dxa"/>
            <w:vMerge/>
            <w:tcBorders>
              <w:top w:val="nil"/>
            </w:tcBorders>
          </w:tcPr>
          <w:p w14:paraId="091C03B3" w14:textId="77777777" w:rsidR="00267838" w:rsidRPr="001F08D7" w:rsidRDefault="00267838">
            <w:pPr>
              <w:rPr>
                <w:rFonts w:ascii="Times New Roman" w:hAnsi="Times New Roman" w:cs="Times New Roman"/>
                <w:sz w:val="2"/>
                <w:szCs w:val="2"/>
              </w:rPr>
            </w:pPr>
          </w:p>
        </w:tc>
        <w:tc>
          <w:tcPr>
            <w:tcW w:w="7042" w:type="dxa"/>
          </w:tcPr>
          <w:p w14:paraId="12C6AFDD"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Time spent by cargo awaiting commercial viability</w:t>
            </w:r>
          </w:p>
        </w:tc>
      </w:tr>
      <w:tr w:rsidR="00267838" w:rsidRPr="001F08D7" w14:paraId="3E6DA929" w14:textId="77777777">
        <w:trPr>
          <w:trHeight w:val="278"/>
          <w:jc w:val="center"/>
        </w:trPr>
        <w:tc>
          <w:tcPr>
            <w:tcW w:w="1373" w:type="dxa"/>
            <w:vMerge/>
            <w:tcBorders>
              <w:top w:val="nil"/>
            </w:tcBorders>
          </w:tcPr>
          <w:p w14:paraId="47B0CB5F" w14:textId="77777777" w:rsidR="00267838" w:rsidRPr="001F08D7" w:rsidRDefault="00267838">
            <w:pPr>
              <w:rPr>
                <w:rFonts w:ascii="Times New Roman" w:hAnsi="Times New Roman" w:cs="Times New Roman"/>
                <w:sz w:val="2"/>
                <w:szCs w:val="2"/>
              </w:rPr>
            </w:pPr>
          </w:p>
        </w:tc>
        <w:tc>
          <w:tcPr>
            <w:tcW w:w="7042" w:type="dxa"/>
          </w:tcPr>
          <w:p w14:paraId="6476D8F2"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Time for goods to be cleared</w:t>
            </w:r>
          </w:p>
        </w:tc>
      </w:tr>
      <w:tr w:rsidR="00267838" w:rsidRPr="001F08D7" w14:paraId="14661CD6" w14:textId="77777777">
        <w:trPr>
          <w:trHeight w:val="567"/>
          <w:jc w:val="center"/>
        </w:trPr>
        <w:tc>
          <w:tcPr>
            <w:tcW w:w="1373" w:type="dxa"/>
            <w:vMerge/>
            <w:tcBorders>
              <w:top w:val="nil"/>
            </w:tcBorders>
          </w:tcPr>
          <w:p w14:paraId="0FFF5D4B" w14:textId="77777777" w:rsidR="00267838" w:rsidRPr="001F08D7" w:rsidRDefault="00267838">
            <w:pPr>
              <w:rPr>
                <w:rFonts w:ascii="Times New Roman" w:hAnsi="Times New Roman" w:cs="Times New Roman"/>
                <w:sz w:val="2"/>
                <w:szCs w:val="2"/>
              </w:rPr>
            </w:pPr>
          </w:p>
        </w:tc>
        <w:tc>
          <w:tcPr>
            <w:tcW w:w="7042" w:type="dxa"/>
          </w:tcPr>
          <w:p w14:paraId="52AAC017"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Time spent by cargo awaiting departure of next mode of transport (road</w:t>
            </w:r>
          </w:p>
          <w:p w14:paraId="7B9814E2" w14:textId="77777777" w:rsidR="00267838" w:rsidRPr="001F08D7" w:rsidRDefault="00B14819">
            <w:pPr>
              <w:pStyle w:val="TableParagraph"/>
              <w:spacing w:before="13" w:line="240" w:lineRule="auto"/>
              <w:rPr>
                <w:rFonts w:ascii="Times New Roman" w:hAnsi="Times New Roman" w:cs="Times New Roman"/>
              </w:rPr>
            </w:pPr>
            <w:r w:rsidRPr="001F08D7">
              <w:rPr>
                <w:rFonts w:ascii="Times New Roman" w:hAnsi="Times New Roman" w:cs="Times New Roman"/>
              </w:rPr>
              <w:t>or rail)</w:t>
            </w:r>
          </w:p>
        </w:tc>
      </w:tr>
      <w:tr w:rsidR="00267838" w:rsidRPr="001F08D7" w14:paraId="610CCC1A" w14:textId="77777777">
        <w:trPr>
          <w:trHeight w:val="278"/>
          <w:jc w:val="center"/>
        </w:trPr>
        <w:tc>
          <w:tcPr>
            <w:tcW w:w="1373" w:type="dxa"/>
            <w:vMerge/>
            <w:tcBorders>
              <w:top w:val="nil"/>
            </w:tcBorders>
          </w:tcPr>
          <w:p w14:paraId="2C6D059A" w14:textId="77777777" w:rsidR="00267838" w:rsidRPr="001F08D7" w:rsidRDefault="00267838">
            <w:pPr>
              <w:rPr>
                <w:rFonts w:ascii="Times New Roman" w:hAnsi="Times New Roman" w:cs="Times New Roman"/>
                <w:sz w:val="2"/>
                <w:szCs w:val="2"/>
              </w:rPr>
            </w:pPr>
          </w:p>
        </w:tc>
        <w:tc>
          <w:tcPr>
            <w:tcW w:w="7042" w:type="dxa"/>
          </w:tcPr>
          <w:p w14:paraId="6D7C9FD6"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Overall time of cargo in port</w:t>
            </w:r>
          </w:p>
        </w:tc>
      </w:tr>
      <w:tr w:rsidR="00267838" w:rsidRPr="001F08D7" w14:paraId="0659E64B" w14:textId="77777777">
        <w:trPr>
          <w:trHeight w:val="278"/>
          <w:jc w:val="center"/>
        </w:trPr>
        <w:tc>
          <w:tcPr>
            <w:tcW w:w="1373" w:type="dxa"/>
            <w:vMerge/>
            <w:tcBorders>
              <w:top w:val="nil"/>
            </w:tcBorders>
          </w:tcPr>
          <w:p w14:paraId="42FEE8EC" w14:textId="77777777" w:rsidR="00267838" w:rsidRPr="001F08D7" w:rsidRDefault="00267838">
            <w:pPr>
              <w:rPr>
                <w:rFonts w:ascii="Times New Roman" w:hAnsi="Times New Roman" w:cs="Times New Roman"/>
                <w:sz w:val="2"/>
                <w:szCs w:val="2"/>
              </w:rPr>
            </w:pPr>
          </w:p>
        </w:tc>
        <w:tc>
          <w:tcPr>
            <w:tcW w:w="7042" w:type="dxa"/>
          </w:tcPr>
          <w:p w14:paraId="483A79A7"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Ship’s capacity utilization</w:t>
            </w:r>
          </w:p>
        </w:tc>
      </w:tr>
      <w:tr w:rsidR="00267838" w:rsidRPr="001F08D7" w14:paraId="19A82490" w14:textId="77777777">
        <w:trPr>
          <w:trHeight w:val="278"/>
          <w:jc w:val="center"/>
        </w:trPr>
        <w:tc>
          <w:tcPr>
            <w:tcW w:w="1373" w:type="dxa"/>
            <w:vMerge/>
            <w:tcBorders>
              <w:top w:val="nil"/>
            </w:tcBorders>
          </w:tcPr>
          <w:p w14:paraId="41E490EE" w14:textId="77777777" w:rsidR="00267838" w:rsidRPr="001F08D7" w:rsidRDefault="00267838">
            <w:pPr>
              <w:rPr>
                <w:rFonts w:ascii="Times New Roman" w:hAnsi="Times New Roman" w:cs="Times New Roman"/>
                <w:sz w:val="2"/>
                <w:szCs w:val="2"/>
              </w:rPr>
            </w:pPr>
          </w:p>
        </w:tc>
        <w:tc>
          <w:tcPr>
            <w:tcW w:w="7042" w:type="dxa"/>
          </w:tcPr>
          <w:p w14:paraId="7898D173"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Hinterland transportation modes’ capacity utilization</w:t>
            </w:r>
          </w:p>
        </w:tc>
      </w:tr>
      <w:tr w:rsidR="00267838" w:rsidRPr="001F08D7" w14:paraId="022ACDE6" w14:textId="77777777">
        <w:trPr>
          <w:trHeight w:val="286"/>
          <w:jc w:val="center"/>
        </w:trPr>
        <w:tc>
          <w:tcPr>
            <w:tcW w:w="1373" w:type="dxa"/>
            <w:vMerge w:val="restart"/>
          </w:tcPr>
          <w:p w14:paraId="628F5E7C" w14:textId="77777777" w:rsidR="00267838" w:rsidRPr="001F08D7" w:rsidRDefault="00267838">
            <w:pPr>
              <w:pStyle w:val="TableParagraph"/>
              <w:spacing w:line="240" w:lineRule="auto"/>
              <w:ind w:left="0"/>
              <w:rPr>
                <w:rFonts w:ascii="Times New Roman" w:hAnsi="Times New Roman" w:cs="Times New Roman"/>
                <w:sz w:val="28"/>
              </w:rPr>
            </w:pPr>
          </w:p>
          <w:p w14:paraId="3128A166" w14:textId="77777777" w:rsidR="00267838" w:rsidRPr="001F08D7" w:rsidRDefault="00267838">
            <w:pPr>
              <w:pStyle w:val="TableParagraph"/>
              <w:spacing w:before="9" w:line="240" w:lineRule="auto"/>
              <w:ind w:left="0"/>
              <w:rPr>
                <w:rFonts w:ascii="Times New Roman" w:hAnsi="Times New Roman" w:cs="Times New Roman"/>
                <w:sz w:val="32"/>
              </w:rPr>
            </w:pPr>
          </w:p>
          <w:p w14:paraId="7EC4A489" w14:textId="77777777" w:rsidR="00267838" w:rsidRPr="001F08D7" w:rsidRDefault="00B14819">
            <w:pPr>
              <w:pStyle w:val="TableParagraph"/>
              <w:spacing w:line="240" w:lineRule="auto"/>
              <w:rPr>
                <w:rFonts w:ascii="Times New Roman" w:hAnsi="Times New Roman" w:cs="Times New Roman"/>
              </w:rPr>
            </w:pPr>
            <w:r w:rsidRPr="001F08D7">
              <w:rPr>
                <w:rFonts w:ascii="Times New Roman" w:hAnsi="Times New Roman" w:cs="Times New Roman"/>
              </w:rPr>
              <w:t>Information</w:t>
            </w:r>
          </w:p>
        </w:tc>
        <w:tc>
          <w:tcPr>
            <w:tcW w:w="7042" w:type="dxa"/>
          </w:tcPr>
          <w:p w14:paraId="58E91DD8"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Security in information sharing</w:t>
            </w:r>
          </w:p>
        </w:tc>
      </w:tr>
      <w:tr w:rsidR="00267838" w:rsidRPr="001F08D7" w14:paraId="7A3A7335" w14:textId="77777777">
        <w:trPr>
          <w:trHeight w:val="278"/>
          <w:jc w:val="center"/>
        </w:trPr>
        <w:tc>
          <w:tcPr>
            <w:tcW w:w="1373" w:type="dxa"/>
            <w:vMerge/>
            <w:tcBorders>
              <w:top w:val="nil"/>
            </w:tcBorders>
          </w:tcPr>
          <w:p w14:paraId="3F29AFA5" w14:textId="77777777" w:rsidR="00267838" w:rsidRPr="001F08D7" w:rsidRDefault="00267838">
            <w:pPr>
              <w:rPr>
                <w:rFonts w:ascii="Times New Roman" w:hAnsi="Times New Roman" w:cs="Times New Roman"/>
                <w:sz w:val="2"/>
                <w:szCs w:val="2"/>
              </w:rPr>
            </w:pPr>
          </w:p>
        </w:tc>
        <w:tc>
          <w:tcPr>
            <w:tcW w:w="7042" w:type="dxa"/>
          </w:tcPr>
          <w:p w14:paraId="3D442489"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Degree of Flexibility in using information technology</w:t>
            </w:r>
          </w:p>
        </w:tc>
      </w:tr>
      <w:tr w:rsidR="00267838" w:rsidRPr="001F08D7" w14:paraId="3B4320E7" w14:textId="77777777">
        <w:trPr>
          <w:trHeight w:val="278"/>
          <w:jc w:val="center"/>
        </w:trPr>
        <w:tc>
          <w:tcPr>
            <w:tcW w:w="1373" w:type="dxa"/>
            <w:vMerge/>
            <w:tcBorders>
              <w:top w:val="nil"/>
            </w:tcBorders>
          </w:tcPr>
          <w:p w14:paraId="2F62B77C" w14:textId="77777777" w:rsidR="00267838" w:rsidRPr="001F08D7" w:rsidRDefault="00267838">
            <w:pPr>
              <w:rPr>
                <w:rFonts w:ascii="Times New Roman" w:hAnsi="Times New Roman" w:cs="Times New Roman"/>
                <w:sz w:val="2"/>
                <w:szCs w:val="2"/>
              </w:rPr>
            </w:pPr>
          </w:p>
        </w:tc>
        <w:tc>
          <w:tcPr>
            <w:tcW w:w="7042" w:type="dxa"/>
          </w:tcPr>
          <w:p w14:paraId="7925D401"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Access speed to information</w:t>
            </w:r>
          </w:p>
        </w:tc>
      </w:tr>
      <w:tr w:rsidR="00267838" w:rsidRPr="001F08D7" w14:paraId="0C59C20F" w14:textId="77777777">
        <w:trPr>
          <w:trHeight w:val="278"/>
          <w:jc w:val="center"/>
        </w:trPr>
        <w:tc>
          <w:tcPr>
            <w:tcW w:w="1373" w:type="dxa"/>
            <w:vMerge/>
            <w:tcBorders>
              <w:top w:val="nil"/>
            </w:tcBorders>
          </w:tcPr>
          <w:p w14:paraId="1951FF2F" w14:textId="77777777" w:rsidR="00267838" w:rsidRPr="001F08D7" w:rsidRDefault="00267838">
            <w:pPr>
              <w:rPr>
                <w:rFonts w:ascii="Times New Roman" w:hAnsi="Times New Roman" w:cs="Times New Roman"/>
                <w:sz w:val="2"/>
                <w:szCs w:val="2"/>
              </w:rPr>
            </w:pPr>
          </w:p>
        </w:tc>
        <w:tc>
          <w:tcPr>
            <w:tcW w:w="7042" w:type="dxa"/>
          </w:tcPr>
          <w:p w14:paraId="79B76990"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Accuracy of information regarding status of shipment</w:t>
            </w:r>
          </w:p>
        </w:tc>
      </w:tr>
      <w:tr w:rsidR="00267838" w:rsidRPr="001F08D7" w14:paraId="2AEB1C30" w14:textId="77777777">
        <w:trPr>
          <w:trHeight w:val="278"/>
          <w:jc w:val="center"/>
        </w:trPr>
        <w:tc>
          <w:tcPr>
            <w:tcW w:w="1373" w:type="dxa"/>
            <w:vMerge/>
            <w:tcBorders>
              <w:top w:val="nil"/>
            </w:tcBorders>
          </w:tcPr>
          <w:p w14:paraId="6A767FF4" w14:textId="77777777" w:rsidR="00267838" w:rsidRPr="001F08D7" w:rsidRDefault="00267838">
            <w:pPr>
              <w:rPr>
                <w:rFonts w:ascii="Times New Roman" w:hAnsi="Times New Roman" w:cs="Times New Roman"/>
                <w:sz w:val="2"/>
                <w:szCs w:val="2"/>
              </w:rPr>
            </w:pPr>
          </w:p>
        </w:tc>
        <w:tc>
          <w:tcPr>
            <w:tcW w:w="7042" w:type="dxa"/>
          </w:tcPr>
          <w:p w14:paraId="5F17B0EB"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Provision of on-time updates of cargo information</w:t>
            </w:r>
          </w:p>
        </w:tc>
      </w:tr>
      <w:tr w:rsidR="00267838" w:rsidRPr="001F08D7" w14:paraId="70893AA6" w14:textId="77777777">
        <w:trPr>
          <w:trHeight w:val="278"/>
          <w:jc w:val="center"/>
        </w:trPr>
        <w:tc>
          <w:tcPr>
            <w:tcW w:w="1373" w:type="dxa"/>
            <w:vMerge/>
            <w:tcBorders>
              <w:top w:val="nil"/>
            </w:tcBorders>
          </w:tcPr>
          <w:p w14:paraId="18A517BC" w14:textId="77777777" w:rsidR="00267838" w:rsidRPr="001F08D7" w:rsidRDefault="00267838">
            <w:pPr>
              <w:rPr>
                <w:rFonts w:ascii="Times New Roman" w:hAnsi="Times New Roman" w:cs="Times New Roman"/>
                <w:sz w:val="2"/>
                <w:szCs w:val="2"/>
              </w:rPr>
            </w:pPr>
          </w:p>
        </w:tc>
        <w:tc>
          <w:tcPr>
            <w:tcW w:w="7042" w:type="dxa"/>
          </w:tcPr>
          <w:p w14:paraId="108C46EA" w14:textId="77777777" w:rsidR="00267838" w:rsidRPr="001F08D7" w:rsidRDefault="00B14819">
            <w:pPr>
              <w:pStyle w:val="TableParagraph"/>
              <w:spacing w:line="245" w:lineRule="exact"/>
              <w:rPr>
                <w:rFonts w:ascii="Times New Roman" w:hAnsi="Times New Roman" w:cs="Times New Roman"/>
              </w:rPr>
            </w:pPr>
            <w:r w:rsidRPr="001F08D7">
              <w:rPr>
                <w:rFonts w:ascii="Times New Roman" w:hAnsi="Times New Roman" w:cs="Times New Roman"/>
              </w:rPr>
              <w:t>Time required to receive necessary process information</w:t>
            </w:r>
          </w:p>
        </w:tc>
      </w:tr>
    </w:tbl>
    <w:p w14:paraId="5B9BE29F" w14:textId="77777777" w:rsidR="00267838" w:rsidRPr="001F08D7" w:rsidRDefault="00B14819">
      <w:pPr>
        <w:pStyle w:val="a3"/>
        <w:ind w:left="0"/>
        <w:jc w:val="center"/>
        <w:rPr>
          <w:rFonts w:ascii="Times New Roman" w:hAnsi="Times New Roman" w:cs="Times New Roman"/>
          <w:spacing w:val="-3"/>
          <w:lang w:eastAsia="zh-CN"/>
        </w:rPr>
      </w:pPr>
      <w:bookmarkStart w:id="21" w:name="_Hlk29132307"/>
      <w:bookmarkEnd w:id="20"/>
      <w:r w:rsidRPr="001F08D7">
        <w:rPr>
          <w:rFonts w:ascii="Times New Roman" w:hAnsi="Times New Roman" w:cs="Times New Roman"/>
          <w:spacing w:val="-3"/>
          <w:lang w:eastAsia="zh-CN"/>
        </w:rPr>
        <w:t>Table 1. KPIs of port</w:t>
      </w:r>
    </w:p>
    <w:bookmarkEnd w:id="21"/>
    <w:p w14:paraId="0651D265" w14:textId="77777777" w:rsidR="00267838" w:rsidRPr="001F08D7" w:rsidRDefault="00267838">
      <w:pPr>
        <w:pStyle w:val="a3"/>
        <w:ind w:left="0"/>
        <w:jc w:val="center"/>
        <w:rPr>
          <w:rFonts w:ascii="Times New Roman" w:hAnsi="Times New Roman" w:cs="Times New Roman"/>
          <w:spacing w:val="-3"/>
          <w:lang w:eastAsia="zh-CN"/>
        </w:rPr>
      </w:pPr>
    </w:p>
    <w:p w14:paraId="0C011DFF" w14:textId="77777777" w:rsidR="00267838" w:rsidRPr="001F08D7" w:rsidRDefault="00B14819">
      <w:pPr>
        <w:pStyle w:val="a3"/>
        <w:ind w:left="0"/>
        <w:jc w:val="both"/>
        <w:rPr>
          <w:rFonts w:ascii="Times New Roman" w:eastAsia="宋体" w:hAnsi="Times New Roman" w:cs="Times New Roman"/>
          <w:spacing w:val="-3"/>
          <w:lang w:eastAsia="zh-CN"/>
        </w:rPr>
      </w:pPr>
      <w:bookmarkStart w:id="22" w:name="_Hlk29132327"/>
      <w:r w:rsidRPr="001F08D7">
        <w:rPr>
          <w:rFonts w:ascii="Times New Roman" w:hAnsi="Times New Roman" w:cs="Times New Roman"/>
          <w:spacing w:val="-3"/>
          <w:lang w:eastAsia="zh-CN"/>
        </w:rPr>
        <w:t>In this research, we focused on exploring the impact of blockchain on system communication efficiency. Unlike Francisconi’s research, we need more specific measurable indicators as the KPI(s) of this research. So, based on the Francisconi study, we removed the qualitative indicators, and will standardize the deleted indicators as system boundaries (describe in 1.2.5). At the same time, according to Wu’s summary of port efficiency, some measurable indicators that can represent port efficiency have been added. So, in this study, the KPI(s) that will be used and how to be measured is shown in Table 2.</w:t>
      </w:r>
      <w:bookmarkEnd w:id="22"/>
    </w:p>
    <w:p w14:paraId="21E8870C" w14:textId="77777777" w:rsidR="001F08D7" w:rsidRPr="001F08D7" w:rsidRDefault="001F08D7">
      <w:pPr>
        <w:pStyle w:val="a3"/>
        <w:ind w:left="0"/>
        <w:jc w:val="both"/>
        <w:rPr>
          <w:rFonts w:ascii="Times New Roman" w:eastAsia="宋体" w:hAnsi="Times New Roman" w:cs="Times New Roman"/>
          <w:spacing w:val="-3"/>
          <w:lang w:eastAsia="zh-CN"/>
        </w:rPr>
      </w:pPr>
    </w:p>
    <w:tbl>
      <w:tblPr>
        <w:tblW w:w="86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56"/>
        <w:gridCol w:w="3924"/>
        <w:gridCol w:w="3074"/>
      </w:tblGrid>
      <w:tr w:rsidR="00267838" w:rsidRPr="001F08D7" w14:paraId="62AD9C65" w14:textId="77777777">
        <w:trPr>
          <w:trHeight w:val="286"/>
          <w:jc w:val="center"/>
        </w:trPr>
        <w:tc>
          <w:tcPr>
            <w:tcW w:w="1656" w:type="dxa"/>
          </w:tcPr>
          <w:p w14:paraId="70918ECE" w14:textId="77777777" w:rsidR="00267838" w:rsidRPr="001F08D7" w:rsidRDefault="00B14819" w:rsidP="001F08D7">
            <w:pPr>
              <w:pStyle w:val="TableParagraph"/>
              <w:rPr>
                <w:rFonts w:ascii="Times New Roman" w:hAnsi="Times New Roman" w:cs="Times New Roman"/>
              </w:rPr>
            </w:pPr>
            <w:bookmarkStart w:id="23" w:name="_Hlk29132372"/>
            <w:r w:rsidRPr="001F08D7">
              <w:rPr>
                <w:rFonts w:ascii="Times New Roman" w:hAnsi="Times New Roman" w:cs="Times New Roman"/>
              </w:rPr>
              <w:t>KPI</w:t>
            </w:r>
          </w:p>
        </w:tc>
        <w:tc>
          <w:tcPr>
            <w:tcW w:w="3924" w:type="dxa"/>
          </w:tcPr>
          <w:p w14:paraId="1B205E90"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Description</w:t>
            </w:r>
          </w:p>
        </w:tc>
        <w:tc>
          <w:tcPr>
            <w:tcW w:w="3074" w:type="dxa"/>
          </w:tcPr>
          <w:p w14:paraId="43D8792D" w14:textId="77777777" w:rsidR="00267838" w:rsidRPr="001F08D7" w:rsidRDefault="00B14819" w:rsidP="001F08D7">
            <w:pPr>
              <w:pStyle w:val="TableParagraph"/>
              <w:ind w:left="119"/>
              <w:rPr>
                <w:rFonts w:ascii="Times New Roman" w:hAnsi="Times New Roman" w:cs="Times New Roman"/>
              </w:rPr>
            </w:pPr>
            <w:r w:rsidRPr="001F08D7">
              <w:rPr>
                <w:rFonts w:ascii="Times New Roman" w:hAnsi="Times New Roman" w:cs="Times New Roman"/>
              </w:rPr>
              <w:t>Measurement methods</w:t>
            </w:r>
          </w:p>
        </w:tc>
      </w:tr>
      <w:tr w:rsidR="00267838" w:rsidRPr="001F08D7" w14:paraId="7D0BE99E" w14:textId="77777777">
        <w:trPr>
          <w:trHeight w:val="2309"/>
          <w:jc w:val="center"/>
        </w:trPr>
        <w:tc>
          <w:tcPr>
            <w:tcW w:w="1656" w:type="dxa"/>
          </w:tcPr>
          <w:p w14:paraId="3955C1DB" w14:textId="77777777" w:rsidR="00267838" w:rsidRPr="001F08D7" w:rsidRDefault="00B14819" w:rsidP="001F08D7">
            <w:pPr>
              <w:pStyle w:val="TableParagraph"/>
              <w:tabs>
                <w:tab w:val="left" w:pos="1097"/>
              </w:tabs>
              <w:rPr>
                <w:rFonts w:ascii="Times New Roman" w:hAnsi="Times New Roman" w:cs="Times New Roman"/>
              </w:rPr>
            </w:pPr>
            <w:r w:rsidRPr="001F08D7">
              <w:rPr>
                <w:rFonts w:ascii="Times New Roman" w:hAnsi="Times New Roman" w:cs="Times New Roman"/>
              </w:rPr>
              <w:lastRenderedPageBreak/>
              <w:t>Overall</w:t>
            </w:r>
            <w:r w:rsidRPr="001F08D7">
              <w:rPr>
                <w:rFonts w:ascii="Times New Roman" w:eastAsia="宋体" w:hAnsi="Times New Roman" w:cs="Times New Roman"/>
                <w:lang w:eastAsia="zh-CN"/>
              </w:rPr>
              <w:t xml:space="preserve"> </w:t>
            </w:r>
            <w:r w:rsidRPr="001F08D7">
              <w:rPr>
                <w:rFonts w:ascii="Times New Roman" w:hAnsi="Times New Roman" w:cs="Times New Roman"/>
              </w:rPr>
              <w:t>Cost</w:t>
            </w:r>
          </w:p>
          <w:p w14:paraId="29FACF5E" w14:textId="77777777" w:rsidR="00267838" w:rsidRPr="001F08D7" w:rsidRDefault="00B14819" w:rsidP="001F08D7">
            <w:pPr>
              <w:pStyle w:val="TableParagraph"/>
              <w:spacing w:before="13" w:line="252" w:lineRule="auto"/>
              <w:ind w:right="108"/>
              <w:rPr>
                <w:rFonts w:ascii="Times New Roman" w:hAnsi="Times New Roman" w:cs="Times New Roman"/>
              </w:rPr>
            </w:pPr>
            <w:r w:rsidRPr="001F08D7">
              <w:rPr>
                <w:rFonts w:ascii="Times New Roman" w:hAnsi="Times New Roman" w:cs="Times New Roman"/>
              </w:rPr>
              <w:t>for the Information flow of a unit</w:t>
            </w:r>
            <w:r w:rsidRPr="001F08D7">
              <w:rPr>
                <w:rFonts w:ascii="Times New Roman" w:hAnsi="Times New Roman" w:cs="Times New Roman"/>
                <w:spacing w:val="56"/>
              </w:rPr>
              <w:t xml:space="preserve"> </w:t>
            </w:r>
            <w:r w:rsidRPr="001F08D7">
              <w:rPr>
                <w:rFonts w:ascii="Times New Roman" w:hAnsi="Times New Roman" w:cs="Times New Roman"/>
              </w:rPr>
              <w:t>of cargo from the first to the last nodal</w:t>
            </w:r>
            <w:r w:rsidRPr="001F08D7">
              <w:rPr>
                <w:rFonts w:ascii="Times New Roman" w:hAnsi="Times New Roman" w:cs="Times New Roman"/>
                <w:spacing w:val="-2"/>
              </w:rPr>
              <w:t xml:space="preserve"> </w:t>
            </w:r>
            <w:r w:rsidRPr="001F08D7">
              <w:rPr>
                <w:rFonts w:ascii="Times New Roman" w:hAnsi="Times New Roman" w:cs="Times New Roman"/>
              </w:rPr>
              <w:t>point</w:t>
            </w:r>
          </w:p>
        </w:tc>
        <w:tc>
          <w:tcPr>
            <w:tcW w:w="3924" w:type="dxa"/>
          </w:tcPr>
          <w:p w14:paraId="15F216B4"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It measures the IOIS performance in</w:t>
            </w:r>
          </w:p>
          <w:p w14:paraId="035DAACC" w14:textId="77777777" w:rsidR="00267838" w:rsidRPr="001F08D7" w:rsidRDefault="00B14819" w:rsidP="001F08D7">
            <w:pPr>
              <w:pStyle w:val="TableParagraph"/>
              <w:spacing w:line="290" w:lineRule="atLeast"/>
              <w:ind w:right="107"/>
              <w:rPr>
                <w:rFonts w:ascii="Times New Roman" w:hAnsi="Times New Roman" w:cs="Times New Roman"/>
              </w:rPr>
            </w:pPr>
            <w:r w:rsidRPr="001F08D7">
              <w:rPr>
                <w:rFonts w:ascii="Times New Roman" w:hAnsi="Times New Roman" w:cs="Times New Roman"/>
              </w:rPr>
              <w:t>terms of information flow total cost. It provides an estimation of the impact of costs relative to the port information flows with respect to supply</w:t>
            </w:r>
            <w:r w:rsidRPr="001F08D7">
              <w:rPr>
                <w:rFonts w:ascii="Times New Roman" w:hAnsi="Times New Roman" w:cs="Times New Roman"/>
                <w:spacing w:val="-37"/>
              </w:rPr>
              <w:t xml:space="preserve"> </w:t>
            </w:r>
            <w:r w:rsidRPr="001F08D7">
              <w:rPr>
                <w:rFonts w:ascii="Times New Roman" w:hAnsi="Times New Roman" w:cs="Times New Roman"/>
              </w:rPr>
              <w:t>chain cost. It is calculated by summing the price</w:t>
            </w:r>
            <w:r w:rsidRPr="001F08D7">
              <w:rPr>
                <w:rFonts w:ascii="Times New Roman" w:hAnsi="Times New Roman" w:cs="Times New Roman"/>
                <w:spacing w:val="-15"/>
              </w:rPr>
              <w:t xml:space="preserve"> </w:t>
            </w:r>
            <w:r w:rsidRPr="001F08D7">
              <w:rPr>
                <w:rFonts w:ascii="Times New Roman" w:hAnsi="Times New Roman" w:cs="Times New Roman"/>
              </w:rPr>
              <w:t>paid</w:t>
            </w:r>
            <w:r w:rsidRPr="001F08D7">
              <w:rPr>
                <w:rFonts w:ascii="Times New Roman" w:hAnsi="Times New Roman" w:cs="Times New Roman"/>
                <w:spacing w:val="-14"/>
              </w:rPr>
              <w:t xml:space="preserve"> </w:t>
            </w:r>
            <w:r w:rsidRPr="001F08D7">
              <w:rPr>
                <w:rFonts w:ascii="Times New Roman" w:hAnsi="Times New Roman" w:cs="Times New Roman"/>
              </w:rPr>
              <w:t>by</w:t>
            </w:r>
            <w:r w:rsidRPr="001F08D7">
              <w:rPr>
                <w:rFonts w:ascii="Times New Roman" w:hAnsi="Times New Roman" w:cs="Times New Roman"/>
                <w:spacing w:val="-14"/>
              </w:rPr>
              <w:t xml:space="preserve"> </w:t>
            </w:r>
            <w:r w:rsidRPr="001F08D7">
              <w:rPr>
                <w:rFonts w:ascii="Times New Roman" w:hAnsi="Times New Roman" w:cs="Times New Roman"/>
              </w:rPr>
              <w:t>the</w:t>
            </w:r>
            <w:r w:rsidRPr="001F08D7">
              <w:rPr>
                <w:rFonts w:ascii="Times New Roman" w:hAnsi="Times New Roman" w:cs="Times New Roman"/>
                <w:spacing w:val="-14"/>
              </w:rPr>
              <w:t xml:space="preserve"> </w:t>
            </w:r>
            <w:r w:rsidRPr="001F08D7">
              <w:rPr>
                <w:rFonts w:ascii="Times New Roman" w:hAnsi="Times New Roman" w:cs="Times New Roman"/>
              </w:rPr>
              <w:t>different</w:t>
            </w:r>
            <w:r w:rsidRPr="001F08D7">
              <w:rPr>
                <w:rFonts w:ascii="Times New Roman" w:hAnsi="Times New Roman" w:cs="Times New Roman"/>
                <w:spacing w:val="-14"/>
              </w:rPr>
              <w:t xml:space="preserve"> </w:t>
            </w:r>
            <w:r w:rsidRPr="001F08D7">
              <w:rPr>
                <w:rFonts w:ascii="Times New Roman" w:hAnsi="Times New Roman" w:cs="Times New Roman"/>
              </w:rPr>
              <w:t>stakeholders in transacting cargo</w:t>
            </w:r>
            <w:r w:rsidRPr="001F08D7">
              <w:rPr>
                <w:rFonts w:ascii="Times New Roman" w:hAnsi="Times New Roman" w:cs="Times New Roman"/>
                <w:spacing w:val="-7"/>
              </w:rPr>
              <w:t xml:space="preserve"> </w:t>
            </w:r>
            <w:r w:rsidRPr="001F08D7">
              <w:rPr>
                <w:rFonts w:ascii="Times New Roman" w:hAnsi="Times New Roman" w:cs="Times New Roman"/>
              </w:rPr>
              <w:t>information.</w:t>
            </w:r>
          </w:p>
          <w:p w14:paraId="3B6DF873" w14:textId="77777777" w:rsidR="001F08D7" w:rsidRPr="001F08D7" w:rsidRDefault="001F08D7" w:rsidP="001F08D7">
            <w:pPr>
              <w:pStyle w:val="TableParagraph"/>
              <w:spacing w:line="290" w:lineRule="atLeast"/>
              <w:ind w:right="107"/>
              <w:rPr>
                <w:rFonts w:ascii="Times New Roman" w:hAnsi="Times New Roman" w:cs="Times New Roman"/>
              </w:rPr>
            </w:pPr>
          </w:p>
          <w:p w14:paraId="04E1314B" w14:textId="77777777" w:rsidR="001F08D7" w:rsidRPr="001F08D7" w:rsidRDefault="001F08D7" w:rsidP="001F08D7">
            <w:pPr>
              <w:pStyle w:val="TableParagraph"/>
              <w:spacing w:line="290" w:lineRule="atLeast"/>
              <w:ind w:left="0" w:right="107"/>
              <w:rPr>
                <w:rFonts w:ascii="Times New Roman" w:hAnsi="Times New Roman" w:cs="Times New Roman"/>
              </w:rPr>
            </w:pPr>
          </w:p>
        </w:tc>
        <w:tc>
          <w:tcPr>
            <w:tcW w:w="3074" w:type="dxa"/>
          </w:tcPr>
          <w:p w14:paraId="4E2CB1BC" w14:textId="77777777" w:rsidR="00267838" w:rsidRPr="001F08D7" w:rsidRDefault="00B14819" w:rsidP="001F08D7">
            <w:pPr>
              <w:pStyle w:val="TableParagraph"/>
              <w:ind w:left="119"/>
              <w:rPr>
                <w:rFonts w:ascii="Times New Roman" w:hAnsi="Times New Roman" w:cs="Times New Roman"/>
              </w:rPr>
            </w:pPr>
            <w:r w:rsidRPr="001F08D7">
              <w:rPr>
                <w:rFonts w:ascii="Times New Roman" w:hAnsi="Times New Roman" w:cs="Times New Roman"/>
              </w:rPr>
              <w:t>It is calculated by summing</w:t>
            </w:r>
          </w:p>
          <w:p w14:paraId="23AB4893" w14:textId="77777777" w:rsidR="00267838" w:rsidRPr="001F08D7" w:rsidRDefault="00B14819" w:rsidP="001F08D7">
            <w:pPr>
              <w:pStyle w:val="TableParagraph"/>
              <w:spacing w:before="13" w:line="252" w:lineRule="auto"/>
              <w:ind w:left="119" w:right="108"/>
              <w:rPr>
                <w:rFonts w:ascii="Times New Roman" w:hAnsi="Times New Roman" w:cs="Times New Roman"/>
              </w:rPr>
            </w:pPr>
            <w:r w:rsidRPr="001F08D7">
              <w:rPr>
                <w:rFonts w:ascii="Times New Roman" w:hAnsi="Times New Roman" w:cs="Times New Roman"/>
              </w:rPr>
              <w:t>the price paid by the different stakeholders in transacting cargo information.</w:t>
            </w:r>
          </w:p>
        </w:tc>
      </w:tr>
      <w:tr w:rsidR="001F08D7" w:rsidRPr="001F08D7" w14:paraId="387CC69A" w14:textId="77777777" w:rsidTr="00B14819">
        <w:trPr>
          <w:trHeight w:val="286"/>
          <w:jc w:val="center"/>
        </w:trPr>
        <w:tc>
          <w:tcPr>
            <w:tcW w:w="1656" w:type="dxa"/>
          </w:tcPr>
          <w:p w14:paraId="4D0E57C5" w14:textId="77777777" w:rsidR="001F08D7" w:rsidRPr="001F08D7" w:rsidRDefault="001F08D7" w:rsidP="001F08D7">
            <w:pPr>
              <w:pStyle w:val="TableParagraph"/>
              <w:rPr>
                <w:rFonts w:ascii="Times New Roman" w:hAnsi="Times New Roman" w:cs="Times New Roman"/>
              </w:rPr>
            </w:pPr>
            <w:r w:rsidRPr="001F08D7">
              <w:rPr>
                <w:rFonts w:ascii="Times New Roman" w:hAnsi="Times New Roman" w:cs="Times New Roman"/>
              </w:rPr>
              <w:t>KPI</w:t>
            </w:r>
          </w:p>
        </w:tc>
        <w:tc>
          <w:tcPr>
            <w:tcW w:w="3924" w:type="dxa"/>
          </w:tcPr>
          <w:p w14:paraId="3A4A06B2" w14:textId="77777777" w:rsidR="001F08D7" w:rsidRPr="001F08D7" w:rsidRDefault="001F08D7" w:rsidP="001F08D7">
            <w:pPr>
              <w:pStyle w:val="TableParagraph"/>
              <w:rPr>
                <w:rFonts w:ascii="Times New Roman" w:hAnsi="Times New Roman" w:cs="Times New Roman"/>
              </w:rPr>
            </w:pPr>
            <w:r w:rsidRPr="001F08D7">
              <w:rPr>
                <w:rFonts w:ascii="Times New Roman" w:hAnsi="Times New Roman" w:cs="Times New Roman"/>
              </w:rPr>
              <w:t>Description</w:t>
            </w:r>
          </w:p>
        </w:tc>
        <w:tc>
          <w:tcPr>
            <w:tcW w:w="3074" w:type="dxa"/>
          </w:tcPr>
          <w:p w14:paraId="44EFA43E" w14:textId="77777777" w:rsidR="001F08D7" w:rsidRPr="001F08D7" w:rsidRDefault="001F08D7" w:rsidP="001F08D7">
            <w:pPr>
              <w:pStyle w:val="TableParagraph"/>
              <w:ind w:left="119"/>
              <w:rPr>
                <w:rFonts w:ascii="Times New Roman" w:hAnsi="Times New Roman" w:cs="Times New Roman"/>
              </w:rPr>
            </w:pPr>
            <w:r w:rsidRPr="001F08D7">
              <w:rPr>
                <w:rFonts w:ascii="Times New Roman" w:hAnsi="Times New Roman" w:cs="Times New Roman"/>
              </w:rPr>
              <w:t>Measurement methods</w:t>
            </w:r>
          </w:p>
        </w:tc>
      </w:tr>
      <w:tr w:rsidR="00267838" w:rsidRPr="001F08D7" w14:paraId="6528DA3A" w14:textId="77777777">
        <w:trPr>
          <w:trHeight w:val="1153"/>
          <w:jc w:val="center"/>
        </w:trPr>
        <w:tc>
          <w:tcPr>
            <w:tcW w:w="1656" w:type="dxa"/>
          </w:tcPr>
          <w:p w14:paraId="25DBC0E3"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Average</w:t>
            </w:r>
          </w:p>
          <w:p w14:paraId="7A838E1E" w14:textId="77777777" w:rsidR="00267838" w:rsidRPr="001F08D7" w:rsidRDefault="00B14819" w:rsidP="001F08D7">
            <w:pPr>
              <w:pStyle w:val="TableParagraph"/>
              <w:spacing w:before="13" w:line="252" w:lineRule="auto"/>
              <w:rPr>
                <w:rFonts w:ascii="Times New Roman" w:eastAsia="宋体" w:hAnsi="Times New Roman" w:cs="Times New Roman"/>
                <w:lang w:eastAsia="zh-CN"/>
              </w:rPr>
            </w:pPr>
            <w:r w:rsidRPr="001F08D7">
              <w:rPr>
                <w:rFonts w:ascii="Times New Roman" w:hAnsi="Times New Roman" w:cs="Times New Roman"/>
              </w:rPr>
              <w:t xml:space="preserve">cost for </w:t>
            </w:r>
            <w:r w:rsidRPr="001F08D7">
              <w:rPr>
                <w:rFonts w:ascii="Times New Roman" w:eastAsia="宋体" w:hAnsi="Times New Roman" w:cs="Times New Roman"/>
                <w:lang w:eastAsia="zh-CN"/>
              </w:rPr>
              <w:t>detention/</w:t>
            </w:r>
          </w:p>
          <w:p w14:paraId="23F003F2" w14:textId="77777777" w:rsidR="00267838" w:rsidRPr="001F08D7" w:rsidRDefault="00B14819" w:rsidP="001F08D7">
            <w:pPr>
              <w:pStyle w:val="TableParagraph"/>
              <w:spacing w:before="13" w:line="252" w:lineRule="auto"/>
              <w:rPr>
                <w:rFonts w:ascii="Times New Roman" w:eastAsia="宋体" w:hAnsi="Times New Roman" w:cs="Times New Roman"/>
                <w:lang w:eastAsia="zh-CN"/>
              </w:rPr>
            </w:pPr>
            <w:r w:rsidRPr="001F08D7">
              <w:rPr>
                <w:rFonts w:ascii="Times New Roman" w:eastAsia="宋体" w:hAnsi="Times New Roman" w:cs="Times New Roman"/>
                <w:lang w:eastAsia="zh-CN"/>
              </w:rPr>
              <w:t>demurrage</w:t>
            </w:r>
          </w:p>
        </w:tc>
        <w:tc>
          <w:tcPr>
            <w:tcW w:w="3924" w:type="dxa"/>
          </w:tcPr>
          <w:p w14:paraId="49D415E2"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This represents the detention cost of</w:t>
            </w:r>
          </w:p>
          <w:p w14:paraId="68585711" w14:textId="77777777" w:rsidR="00267838" w:rsidRPr="001F08D7" w:rsidRDefault="00B14819" w:rsidP="001F08D7">
            <w:pPr>
              <w:pStyle w:val="TableParagraph"/>
              <w:spacing w:line="290" w:lineRule="atLeast"/>
              <w:ind w:right="107"/>
              <w:rPr>
                <w:rFonts w:ascii="Times New Roman" w:hAnsi="Times New Roman" w:cs="Times New Roman"/>
              </w:rPr>
            </w:pPr>
            <w:r w:rsidRPr="001F08D7">
              <w:rPr>
                <w:rFonts w:ascii="Times New Roman" w:hAnsi="Times New Roman" w:cs="Times New Roman"/>
              </w:rPr>
              <w:t>the container at the port. This indicator indicates the delay in payment or the timely delivery of documents.</w:t>
            </w:r>
          </w:p>
        </w:tc>
        <w:tc>
          <w:tcPr>
            <w:tcW w:w="3074" w:type="dxa"/>
            <w:vMerge w:val="restart"/>
          </w:tcPr>
          <w:p w14:paraId="20110A75" w14:textId="77777777" w:rsidR="00267838" w:rsidRPr="001F08D7" w:rsidRDefault="00B14819" w:rsidP="001F08D7">
            <w:pPr>
              <w:pStyle w:val="TableParagraph"/>
              <w:ind w:left="119"/>
              <w:rPr>
                <w:rFonts w:ascii="Times New Roman" w:hAnsi="Times New Roman" w:cs="Times New Roman"/>
              </w:rPr>
            </w:pPr>
            <w:r w:rsidRPr="001F08D7">
              <w:rPr>
                <w:rFonts w:ascii="Times New Roman" w:hAnsi="Times New Roman" w:cs="Times New Roman"/>
              </w:rPr>
              <w:t>Measured by the total cost</w:t>
            </w:r>
          </w:p>
          <w:p w14:paraId="48CAF7D4" w14:textId="77777777" w:rsidR="00267838" w:rsidRPr="001F08D7" w:rsidRDefault="00B14819" w:rsidP="001F08D7">
            <w:pPr>
              <w:pStyle w:val="TableParagraph"/>
              <w:spacing w:before="13" w:line="252" w:lineRule="auto"/>
              <w:ind w:left="119" w:right="108"/>
              <w:rPr>
                <w:rFonts w:ascii="Times New Roman" w:hAnsi="Times New Roman" w:cs="Times New Roman"/>
              </w:rPr>
            </w:pPr>
            <w:r w:rsidRPr="001F08D7">
              <w:rPr>
                <w:rFonts w:ascii="Times New Roman" w:hAnsi="Times New Roman" w:cs="Times New Roman"/>
              </w:rPr>
              <w:t>of</w:t>
            </w:r>
            <w:r w:rsidRPr="001F08D7">
              <w:rPr>
                <w:rFonts w:ascii="Times New Roman" w:hAnsi="Times New Roman" w:cs="Times New Roman"/>
                <w:spacing w:val="-18"/>
              </w:rPr>
              <w:t xml:space="preserve"> </w:t>
            </w:r>
            <w:r w:rsidRPr="001F08D7">
              <w:rPr>
                <w:rFonts w:ascii="Times New Roman" w:hAnsi="Times New Roman" w:cs="Times New Roman"/>
              </w:rPr>
              <w:t>container</w:t>
            </w:r>
            <w:r w:rsidRPr="001F08D7">
              <w:rPr>
                <w:rFonts w:ascii="Times New Roman" w:hAnsi="Times New Roman" w:cs="Times New Roman"/>
                <w:spacing w:val="-17"/>
              </w:rPr>
              <w:t xml:space="preserve"> </w:t>
            </w:r>
            <w:r w:rsidRPr="001F08D7">
              <w:rPr>
                <w:rFonts w:ascii="Times New Roman" w:hAnsi="Times New Roman" w:cs="Times New Roman"/>
              </w:rPr>
              <w:t>detention</w:t>
            </w:r>
            <w:r w:rsidRPr="001F08D7">
              <w:rPr>
                <w:rFonts w:ascii="Times New Roman" w:hAnsi="Times New Roman" w:cs="Times New Roman"/>
                <w:spacing w:val="-17"/>
              </w:rPr>
              <w:t xml:space="preserve"> </w:t>
            </w:r>
            <w:r w:rsidRPr="001F08D7">
              <w:rPr>
                <w:rFonts w:ascii="Times New Roman" w:hAnsi="Times New Roman" w:cs="Times New Roman"/>
              </w:rPr>
              <w:t>divided by the total number of containers</w:t>
            </w:r>
          </w:p>
          <w:p w14:paraId="2D926B3D" w14:textId="77777777" w:rsidR="00267838" w:rsidRPr="001F08D7" w:rsidRDefault="00B14819" w:rsidP="001F08D7">
            <w:pPr>
              <w:pStyle w:val="TableParagraph"/>
              <w:spacing w:line="252" w:lineRule="auto"/>
              <w:ind w:left="119" w:right="108"/>
              <w:rPr>
                <w:rFonts w:ascii="Times New Roman" w:hAnsi="Times New Roman" w:cs="Times New Roman"/>
              </w:rPr>
            </w:pPr>
            <w:r w:rsidRPr="001F08D7">
              <w:rPr>
                <w:rFonts w:ascii="Times New Roman" w:hAnsi="Times New Roman" w:cs="Times New Roman"/>
              </w:rPr>
              <w:t>From the time the ship starts waiting for the arrival of the port, the time stops until the final ship leaves the port.</w:t>
            </w:r>
          </w:p>
        </w:tc>
      </w:tr>
      <w:tr w:rsidR="00267838" w:rsidRPr="001F08D7" w14:paraId="45B4E277" w14:textId="77777777">
        <w:trPr>
          <w:trHeight w:val="1434"/>
          <w:jc w:val="center"/>
        </w:trPr>
        <w:tc>
          <w:tcPr>
            <w:tcW w:w="1656" w:type="dxa"/>
          </w:tcPr>
          <w:p w14:paraId="6B48BF74" w14:textId="77777777" w:rsidR="00267838" w:rsidRPr="001F08D7" w:rsidRDefault="00B14819" w:rsidP="001F08D7">
            <w:pPr>
              <w:pStyle w:val="TableParagraph"/>
              <w:spacing w:before="13" w:line="252" w:lineRule="auto"/>
              <w:ind w:right="121"/>
              <w:rPr>
                <w:rFonts w:ascii="Times New Roman" w:eastAsia="宋体" w:hAnsi="Times New Roman" w:cs="Times New Roman"/>
                <w:lang w:eastAsia="zh-CN"/>
              </w:rPr>
            </w:pPr>
            <w:r w:rsidRPr="001F08D7">
              <w:rPr>
                <w:rFonts w:ascii="Times New Roman" w:eastAsia="宋体" w:hAnsi="Times New Roman" w:cs="Times New Roman"/>
                <w:lang w:eastAsia="zh-CN"/>
              </w:rPr>
              <w:t>Ship turnaround time</w:t>
            </w:r>
          </w:p>
        </w:tc>
        <w:tc>
          <w:tcPr>
            <w:tcW w:w="3924" w:type="dxa"/>
          </w:tcPr>
          <w:p w14:paraId="60E5C3EB" w14:textId="77777777" w:rsidR="00267838" w:rsidRPr="001F08D7" w:rsidRDefault="00B14819" w:rsidP="001F08D7">
            <w:pPr>
              <w:pStyle w:val="TableParagraph"/>
              <w:spacing w:line="245" w:lineRule="exact"/>
              <w:rPr>
                <w:rFonts w:ascii="Times New Roman" w:hAnsi="Times New Roman" w:cs="Times New Roman"/>
              </w:rPr>
            </w:pPr>
            <w:r w:rsidRPr="001F08D7">
              <w:rPr>
                <w:rFonts w:ascii="Times New Roman" w:hAnsi="Times New Roman" w:cs="Times New Roman"/>
              </w:rPr>
              <w:t>The total time spent by the vessel in</w:t>
            </w:r>
          </w:p>
          <w:p w14:paraId="6999F518" w14:textId="77777777" w:rsidR="00267838" w:rsidRPr="001F08D7" w:rsidRDefault="00B14819" w:rsidP="001F08D7">
            <w:pPr>
              <w:pStyle w:val="TableParagraph"/>
              <w:spacing w:line="290" w:lineRule="atLeast"/>
              <w:ind w:right="107"/>
              <w:rPr>
                <w:rFonts w:ascii="Times New Roman" w:hAnsi="Times New Roman" w:cs="Times New Roman"/>
              </w:rPr>
            </w:pPr>
            <w:r w:rsidRPr="001F08D7">
              <w:rPr>
                <w:rFonts w:ascii="Times New Roman" w:hAnsi="Times New Roman" w:cs="Times New Roman"/>
              </w:rPr>
              <w:t>port, during a given call. It is the sum of waiting time, plus berthing time, plus service time (i.e. ship’s time at berth), plus sailing delay.</w:t>
            </w:r>
          </w:p>
        </w:tc>
        <w:tc>
          <w:tcPr>
            <w:tcW w:w="3074" w:type="dxa"/>
            <w:vMerge/>
            <w:tcBorders>
              <w:top w:val="nil"/>
            </w:tcBorders>
          </w:tcPr>
          <w:p w14:paraId="525C9B0B" w14:textId="77777777" w:rsidR="00267838" w:rsidRPr="001F08D7" w:rsidRDefault="00267838" w:rsidP="001F08D7">
            <w:pPr>
              <w:rPr>
                <w:rFonts w:ascii="Times New Roman" w:hAnsi="Times New Roman" w:cs="Times New Roman"/>
                <w:sz w:val="2"/>
                <w:szCs w:val="2"/>
              </w:rPr>
            </w:pPr>
          </w:p>
        </w:tc>
      </w:tr>
      <w:tr w:rsidR="00267838" w:rsidRPr="001F08D7" w14:paraId="60A428D0" w14:textId="77777777">
        <w:trPr>
          <w:trHeight w:val="1442"/>
          <w:jc w:val="center"/>
        </w:trPr>
        <w:tc>
          <w:tcPr>
            <w:tcW w:w="1656" w:type="dxa"/>
          </w:tcPr>
          <w:p w14:paraId="4760D788" w14:textId="77777777" w:rsidR="00267838" w:rsidRPr="001F08D7" w:rsidRDefault="00B14819" w:rsidP="001F08D7">
            <w:pPr>
              <w:pStyle w:val="TableParagraph"/>
              <w:tabs>
                <w:tab w:val="left" w:pos="848"/>
              </w:tabs>
              <w:rPr>
                <w:rFonts w:ascii="Times New Roman" w:hAnsi="Times New Roman" w:cs="Times New Roman"/>
              </w:rPr>
            </w:pPr>
            <w:r w:rsidRPr="001F08D7">
              <w:rPr>
                <w:rFonts w:ascii="Times New Roman" w:hAnsi="Times New Roman" w:cs="Times New Roman"/>
              </w:rPr>
              <w:t>Road</w:t>
            </w:r>
            <w:r w:rsidRPr="001F08D7">
              <w:rPr>
                <w:rFonts w:ascii="Times New Roman" w:hAnsi="Times New Roman" w:cs="Times New Roman"/>
              </w:rPr>
              <w:tab/>
              <w:t>vehicle</w:t>
            </w:r>
          </w:p>
          <w:p w14:paraId="69395040" w14:textId="77777777" w:rsidR="00267838" w:rsidRPr="001F08D7" w:rsidRDefault="00B14819" w:rsidP="001F08D7">
            <w:pPr>
              <w:pStyle w:val="TableParagraph"/>
              <w:spacing w:before="13" w:line="252" w:lineRule="auto"/>
              <w:ind w:right="121"/>
              <w:rPr>
                <w:rFonts w:ascii="Times New Roman" w:hAnsi="Times New Roman" w:cs="Times New Roman"/>
              </w:rPr>
            </w:pPr>
            <w:r w:rsidRPr="001F08D7">
              <w:rPr>
                <w:rFonts w:ascii="Times New Roman" w:eastAsia="宋体" w:hAnsi="Times New Roman" w:cs="Times New Roman"/>
                <w:lang w:eastAsia="zh-CN"/>
              </w:rPr>
              <w:t xml:space="preserve">turnaround </w:t>
            </w:r>
            <w:r w:rsidRPr="001F08D7">
              <w:rPr>
                <w:rFonts w:ascii="Times New Roman" w:hAnsi="Times New Roman" w:cs="Times New Roman"/>
              </w:rPr>
              <w:t>time</w:t>
            </w:r>
          </w:p>
        </w:tc>
        <w:tc>
          <w:tcPr>
            <w:tcW w:w="3924" w:type="dxa"/>
          </w:tcPr>
          <w:p w14:paraId="56C88AE7"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The total time required to collect a</w:t>
            </w:r>
          </w:p>
          <w:p w14:paraId="6685B015" w14:textId="77777777" w:rsidR="00267838" w:rsidRPr="001F08D7" w:rsidRDefault="00B14819" w:rsidP="001F08D7">
            <w:pPr>
              <w:pStyle w:val="TableParagraph"/>
              <w:spacing w:line="290" w:lineRule="atLeast"/>
              <w:ind w:right="107"/>
              <w:rPr>
                <w:rFonts w:ascii="Times New Roman" w:hAnsi="Times New Roman" w:cs="Times New Roman"/>
              </w:rPr>
            </w:pPr>
            <w:r w:rsidRPr="001F08D7">
              <w:rPr>
                <w:rFonts w:ascii="Times New Roman" w:hAnsi="Times New Roman" w:cs="Times New Roman"/>
              </w:rPr>
              <w:t>container from the terminal or deliver one. For shippers/receivers (and</w:t>
            </w:r>
            <w:r w:rsidRPr="001F08D7">
              <w:rPr>
                <w:rFonts w:ascii="Times New Roman" w:hAnsi="Times New Roman" w:cs="Times New Roman"/>
                <w:spacing w:val="-29"/>
              </w:rPr>
              <w:t xml:space="preserve"> </w:t>
            </w:r>
            <w:r w:rsidRPr="001F08D7">
              <w:rPr>
                <w:rFonts w:ascii="Times New Roman" w:hAnsi="Times New Roman" w:cs="Times New Roman"/>
              </w:rPr>
              <w:t>trucking companies), it is the most important measure of a terminal’s</w:t>
            </w:r>
            <w:r w:rsidRPr="001F08D7">
              <w:rPr>
                <w:rFonts w:ascii="Times New Roman" w:hAnsi="Times New Roman" w:cs="Times New Roman"/>
                <w:spacing w:val="-43"/>
              </w:rPr>
              <w:t xml:space="preserve"> </w:t>
            </w:r>
            <w:r w:rsidRPr="001F08D7">
              <w:rPr>
                <w:rFonts w:ascii="Times New Roman" w:hAnsi="Times New Roman" w:cs="Times New Roman"/>
                <w:spacing w:val="-3"/>
              </w:rPr>
              <w:t>efficiency.</w:t>
            </w:r>
          </w:p>
        </w:tc>
        <w:tc>
          <w:tcPr>
            <w:tcW w:w="3074" w:type="dxa"/>
          </w:tcPr>
          <w:p w14:paraId="31C1129C" w14:textId="77777777" w:rsidR="00267838" w:rsidRPr="001F08D7" w:rsidRDefault="00B14819" w:rsidP="001F08D7">
            <w:pPr>
              <w:pStyle w:val="TableParagraph"/>
              <w:ind w:left="119"/>
              <w:rPr>
                <w:rFonts w:ascii="Times New Roman" w:hAnsi="Times New Roman" w:cs="Times New Roman"/>
              </w:rPr>
            </w:pPr>
            <w:r w:rsidRPr="001F08D7">
              <w:rPr>
                <w:rFonts w:ascii="Times New Roman" w:hAnsi="Times New Roman" w:cs="Times New Roman"/>
              </w:rPr>
              <w:t>Calculate the average time it</w:t>
            </w:r>
          </w:p>
          <w:p w14:paraId="56F3C39C" w14:textId="77777777" w:rsidR="00267838" w:rsidRPr="001F08D7" w:rsidRDefault="00B14819" w:rsidP="001F08D7">
            <w:pPr>
              <w:pStyle w:val="TableParagraph"/>
              <w:spacing w:before="13" w:line="252" w:lineRule="auto"/>
              <w:ind w:left="119"/>
              <w:rPr>
                <w:rFonts w:ascii="Times New Roman" w:hAnsi="Times New Roman" w:cs="Times New Roman"/>
              </w:rPr>
            </w:pPr>
            <w:r w:rsidRPr="001F08D7">
              <w:rPr>
                <w:rFonts w:ascii="Times New Roman" w:hAnsi="Times New Roman" w:cs="Times New Roman"/>
              </w:rPr>
              <w:t>takes for a road vehicle to enter the port to leave the port</w:t>
            </w:r>
          </w:p>
        </w:tc>
      </w:tr>
      <w:tr w:rsidR="00267838" w:rsidRPr="001F08D7" w14:paraId="5BA0E7D6" w14:textId="77777777">
        <w:trPr>
          <w:trHeight w:val="2020"/>
          <w:jc w:val="center"/>
        </w:trPr>
        <w:tc>
          <w:tcPr>
            <w:tcW w:w="1656" w:type="dxa"/>
          </w:tcPr>
          <w:p w14:paraId="14BE980B"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Time spent by</w:t>
            </w:r>
          </w:p>
          <w:p w14:paraId="6EDBA7B9" w14:textId="77777777" w:rsidR="00267838" w:rsidRPr="001F08D7" w:rsidRDefault="00B14819" w:rsidP="001F08D7">
            <w:pPr>
              <w:pStyle w:val="TableParagraph"/>
              <w:spacing w:before="13" w:line="252" w:lineRule="auto"/>
              <w:ind w:right="88"/>
              <w:rPr>
                <w:rFonts w:ascii="Times New Roman" w:hAnsi="Times New Roman" w:cs="Times New Roman"/>
              </w:rPr>
            </w:pPr>
            <w:r w:rsidRPr="001F08D7">
              <w:rPr>
                <w:rFonts w:ascii="Times New Roman" w:hAnsi="Times New Roman" w:cs="Times New Roman"/>
              </w:rPr>
              <w:t>cargo awaiting commercial viability</w:t>
            </w:r>
          </w:p>
        </w:tc>
        <w:tc>
          <w:tcPr>
            <w:tcW w:w="3924" w:type="dxa"/>
          </w:tcPr>
          <w:p w14:paraId="7BBE5A37"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The time from the communication regarding the cargo unloading at the terminal to the bank, until the proof of commercial viability release. It is a measure of the commercial viability impact</w:t>
            </w:r>
            <w:r w:rsidRPr="001F08D7">
              <w:rPr>
                <w:rFonts w:ascii="Times New Roman" w:hAnsi="Times New Roman" w:cs="Times New Roman"/>
                <w:spacing w:val="-18"/>
              </w:rPr>
              <w:t xml:space="preserve"> </w:t>
            </w:r>
            <w:r w:rsidRPr="001F08D7">
              <w:rPr>
                <w:rFonts w:ascii="Times New Roman" w:hAnsi="Times New Roman" w:cs="Times New Roman"/>
              </w:rPr>
              <w:t>on</w:t>
            </w:r>
            <w:r w:rsidRPr="001F08D7">
              <w:rPr>
                <w:rFonts w:ascii="Times New Roman" w:hAnsi="Times New Roman" w:cs="Times New Roman"/>
                <w:spacing w:val="-17"/>
              </w:rPr>
              <w:t xml:space="preserve"> </w:t>
            </w:r>
            <w:r w:rsidRPr="001F08D7">
              <w:rPr>
                <w:rFonts w:ascii="Times New Roman" w:hAnsi="Times New Roman" w:cs="Times New Roman"/>
              </w:rPr>
              <w:t>the</w:t>
            </w:r>
            <w:r w:rsidRPr="001F08D7">
              <w:rPr>
                <w:rFonts w:ascii="Times New Roman" w:hAnsi="Times New Roman" w:cs="Times New Roman"/>
                <w:spacing w:val="-17"/>
              </w:rPr>
              <w:t xml:space="preserve"> </w:t>
            </w:r>
            <w:r w:rsidRPr="001F08D7">
              <w:rPr>
                <w:rFonts w:ascii="Times New Roman" w:hAnsi="Times New Roman" w:cs="Times New Roman"/>
              </w:rPr>
              <w:t>physical</w:t>
            </w:r>
            <w:r w:rsidRPr="001F08D7">
              <w:rPr>
                <w:rFonts w:ascii="Times New Roman" w:hAnsi="Times New Roman" w:cs="Times New Roman"/>
                <w:spacing w:val="-18"/>
              </w:rPr>
              <w:t xml:space="preserve"> </w:t>
            </w:r>
            <w:r w:rsidRPr="001F08D7">
              <w:rPr>
                <w:rFonts w:ascii="Times New Roman" w:hAnsi="Times New Roman" w:cs="Times New Roman"/>
              </w:rPr>
              <w:t>process</w:t>
            </w:r>
            <w:r w:rsidRPr="001F08D7">
              <w:rPr>
                <w:rFonts w:ascii="Times New Roman" w:hAnsi="Times New Roman" w:cs="Times New Roman"/>
                <w:spacing w:val="-17"/>
              </w:rPr>
              <w:t xml:space="preserve"> </w:t>
            </w:r>
            <w:r w:rsidRPr="001F08D7">
              <w:rPr>
                <w:rFonts w:ascii="Times New Roman" w:hAnsi="Times New Roman" w:cs="Times New Roman"/>
              </w:rPr>
              <w:t>in</w:t>
            </w:r>
            <w:r w:rsidRPr="001F08D7">
              <w:rPr>
                <w:rFonts w:ascii="Times New Roman" w:hAnsi="Times New Roman" w:cs="Times New Roman"/>
                <w:spacing w:val="-17"/>
              </w:rPr>
              <w:t xml:space="preserve"> </w:t>
            </w:r>
            <w:r w:rsidRPr="001F08D7">
              <w:rPr>
                <w:rFonts w:ascii="Times New Roman" w:hAnsi="Times New Roman" w:cs="Times New Roman"/>
              </w:rPr>
              <w:t>terms of process</w:t>
            </w:r>
            <w:r w:rsidRPr="001F08D7">
              <w:rPr>
                <w:rFonts w:ascii="Times New Roman" w:hAnsi="Times New Roman" w:cs="Times New Roman"/>
                <w:spacing w:val="-3"/>
              </w:rPr>
              <w:t xml:space="preserve"> delay.</w:t>
            </w:r>
          </w:p>
        </w:tc>
        <w:tc>
          <w:tcPr>
            <w:tcW w:w="3074" w:type="dxa"/>
          </w:tcPr>
          <w:p w14:paraId="5097F37B" w14:textId="77777777" w:rsidR="00267838" w:rsidRPr="001F08D7" w:rsidRDefault="00B14819" w:rsidP="001F08D7">
            <w:pPr>
              <w:pStyle w:val="TableParagraph"/>
              <w:ind w:left="119"/>
              <w:rPr>
                <w:rFonts w:ascii="Times New Roman" w:hAnsi="Times New Roman" w:cs="Times New Roman"/>
              </w:rPr>
            </w:pPr>
            <w:r w:rsidRPr="001F08D7">
              <w:rPr>
                <w:rFonts w:ascii="Times New Roman" w:hAnsi="Times New Roman" w:cs="Times New Roman"/>
              </w:rPr>
              <w:t>Calculate</w:t>
            </w:r>
            <w:r w:rsidRPr="001F08D7">
              <w:rPr>
                <w:rFonts w:ascii="Times New Roman" w:hAnsi="Times New Roman" w:cs="Times New Roman"/>
                <w:spacing w:val="25"/>
              </w:rPr>
              <w:t xml:space="preserve"> </w:t>
            </w:r>
            <w:r w:rsidRPr="001F08D7">
              <w:rPr>
                <w:rFonts w:ascii="Times New Roman" w:hAnsi="Times New Roman" w:cs="Times New Roman"/>
              </w:rPr>
              <w:t>the</w:t>
            </w:r>
            <w:r w:rsidRPr="001F08D7">
              <w:rPr>
                <w:rFonts w:ascii="Times New Roman" w:hAnsi="Times New Roman" w:cs="Times New Roman"/>
                <w:spacing w:val="25"/>
              </w:rPr>
              <w:t xml:space="preserve"> </w:t>
            </w:r>
            <w:r w:rsidRPr="001F08D7">
              <w:rPr>
                <w:rFonts w:ascii="Times New Roman" w:hAnsi="Times New Roman" w:cs="Times New Roman"/>
              </w:rPr>
              <w:t>time</w:t>
            </w:r>
            <w:r w:rsidRPr="001F08D7">
              <w:rPr>
                <w:rFonts w:ascii="Times New Roman" w:hAnsi="Times New Roman" w:cs="Times New Roman"/>
                <w:spacing w:val="25"/>
              </w:rPr>
              <w:t xml:space="preserve"> </w:t>
            </w:r>
            <w:r w:rsidRPr="001F08D7">
              <w:rPr>
                <w:rFonts w:ascii="Times New Roman" w:hAnsi="Times New Roman" w:cs="Times New Roman"/>
              </w:rPr>
              <w:t>it</w:t>
            </w:r>
            <w:r w:rsidRPr="001F08D7">
              <w:rPr>
                <w:rFonts w:ascii="Times New Roman" w:hAnsi="Times New Roman" w:cs="Times New Roman"/>
                <w:spacing w:val="26"/>
              </w:rPr>
              <w:t xml:space="preserve"> </w:t>
            </w:r>
            <w:r w:rsidRPr="001F08D7">
              <w:rPr>
                <w:rFonts w:ascii="Times New Roman" w:hAnsi="Times New Roman" w:cs="Times New Roman"/>
              </w:rPr>
              <w:t>takes</w:t>
            </w:r>
          </w:p>
          <w:p w14:paraId="70648721" w14:textId="77777777" w:rsidR="00267838" w:rsidRPr="001F08D7" w:rsidRDefault="00B14819" w:rsidP="001F08D7">
            <w:pPr>
              <w:pStyle w:val="TableParagraph"/>
              <w:spacing w:before="13" w:line="252" w:lineRule="auto"/>
              <w:ind w:left="119" w:right="108"/>
              <w:rPr>
                <w:rFonts w:ascii="Times New Roman" w:hAnsi="Times New Roman" w:cs="Times New Roman"/>
              </w:rPr>
            </w:pPr>
            <w:r w:rsidRPr="001F08D7">
              <w:rPr>
                <w:rFonts w:ascii="Times New Roman" w:hAnsi="Times New Roman" w:cs="Times New Roman"/>
              </w:rPr>
              <w:t>from the container to unload at the port to release the</w:t>
            </w:r>
            <w:r w:rsidRPr="001F08D7">
              <w:rPr>
                <w:rFonts w:ascii="Times New Roman" w:hAnsi="Times New Roman" w:cs="Times New Roman"/>
                <w:spacing w:val="-21"/>
              </w:rPr>
              <w:t xml:space="preserve"> </w:t>
            </w:r>
            <w:r w:rsidRPr="001F08D7">
              <w:rPr>
                <w:rFonts w:ascii="Times New Roman" w:hAnsi="Times New Roman" w:cs="Times New Roman"/>
              </w:rPr>
              <w:t>commercial feasibility of the</w:t>
            </w:r>
            <w:r w:rsidRPr="001F08D7">
              <w:rPr>
                <w:rFonts w:ascii="Times New Roman" w:hAnsi="Times New Roman" w:cs="Times New Roman"/>
                <w:spacing w:val="-46"/>
              </w:rPr>
              <w:t xml:space="preserve"> </w:t>
            </w:r>
            <w:r w:rsidRPr="001F08D7">
              <w:rPr>
                <w:rFonts w:ascii="Times New Roman" w:hAnsi="Times New Roman" w:cs="Times New Roman"/>
              </w:rPr>
              <w:t>bank</w:t>
            </w:r>
          </w:p>
        </w:tc>
      </w:tr>
      <w:tr w:rsidR="00267838" w:rsidRPr="001F08D7" w14:paraId="637D0EA6" w14:textId="77777777">
        <w:trPr>
          <w:trHeight w:val="1731"/>
          <w:jc w:val="center"/>
        </w:trPr>
        <w:tc>
          <w:tcPr>
            <w:tcW w:w="1656" w:type="dxa"/>
          </w:tcPr>
          <w:p w14:paraId="46EAD77B"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Time spent by</w:t>
            </w:r>
          </w:p>
          <w:p w14:paraId="3A596240" w14:textId="77777777" w:rsidR="00267838" w:rsidRPr="001F08D7" w:rsidRDefault="00B14819" w:rsidP="001F08D7">
            <w:pPr>
              <w:pStyle w:val="TableParagraph"/>
              <w:spacing w:line="290" w:lineRule="atLeast"/>
              <w:ind w:right="108"/>
              <w:rPr>
                <w:rFonts w:ascii="Times New Roman" w:hAnsi="Times New Roman" w:cs="Times New Roman"/>
              </w:rPr>
            </w:pPr>
            <w:r w:rsidRPr="001F08D7">
              <w:rPr>
                <w:rFonts w:ascii="Times New Roman" w:hAnsi="Times New Roman" w:cs="Times New Roman"/>
              </w:rPr>
              <w:t>cargo awaiting departure of next mode of transport (road or rail)</w:t>
            </w:r>
          </w:p>
        </w:tc>
        <w:tc>
          <w:tcPr>
            <w:tcW w:w="3924" w:type="dxa"/>
          </w:tcPr>
          <w:p w14:paraId="121AFF8E"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The average time for cargo awaiting at</w:t>
            </w:r>
          </w:p>
          <w:p w14:paraId="30CA96F2" w14:textId="77777777" w:rsidR="00267838" w:rsidRPr="001F08D7" w:rsidRDefault="00B14819" w:rsidP="001F08D7">
            <w:pPr>
              <w:pStyle w:val="TableParagraph"/>
              <w:spacing w:before="13" w:line="252" w:lineRule="auto"/>
              <w:ind w:right="107"/>
              <w:rPr>
                <w:rFonts w:ascii="Times New Roman" w:hAnsi="Times New Roman" w:cs="Times New Roman"/>
              </w:rPr>
            </w:pPr>
            <w:r w:rsidRPr="001F08D7">
              <w:rPr>
                <w:rFonts w:ascii="Times New Roman" w:hAnsi="Times New Roman" w:cs="Times New Roman"/>
              </w:rPr>
              <w:t>the terminal after it has received the four green lights. It shows the ease to arrange a transportation mode</w:t>
            </w:r>
          </w:p>
        </w:tc>
        <w:tc>
          <w:tcPr>
            <w:tcW w:w="3074" w:type="dxa"/>
          </w:tcPr>
          <w:p w14:paraId="670D89C5" w14:textId="77777777" w:rsidR="00267838" w:rsidRPr="001F08D7" w:rsidRDefault="00B14819" w:rsidP="001F08D7">
            <w:pPr>
              <w:pStyle w:val="TableParagraph"/>
              <w:ind w:left="119"/>
              <w:rPr>
                <w:rFonts w:ascii="Times New Roman" w:hAnsi="Times New Roman" w:cs="Times New Roman"/>
              </w:rPr>
            </w:pPr>
            <w:r w:rsidRPr="001F08D7">
              <w:rPr>
                <w:rFonts w:ascii="Times New Roman" w:hAnsi="Times New Roman" w:cs="Times New Roman"/>
              </w:rPr>
              <w:t>Calculate the time from the</w:t>
            </w:r>
          </w:p>
          <w:p w14:paraId="0D6B2BD4" w14:textId="77777777" w:rsidR="00267838" w:rsidRPr="001F08D7" w:rsidRDefault="00B14819" w:rsidP="001F08D7">
            <w:pPr>
              <w:pStyle w:val="TableParagraph"/>
              <w:spacing w:before="13" w:line="252" w:lineRule="auto"/>
              <w:ind w:left="119" w:right="108"/>
              <w:rPr>
                <w:rFonts w:ascii="Times New Roman" w:hAnsi="Times New Roman" w:cs="Times New Roman"/>
              </w:rPr>
            </w:pPr>
            <w:r w:rsidRPr="001F08D7">
              <w:rPr>
                <w:rFonts w:ascii="Times New Roman" w:hAnsi="Times New Roman" w:cs="Times New Roman"/>
              </w:rPr>
              <w:t>container receive 4 green lights</w:t>
            </w:r>
            <w:r w:rsidRPr="001F08D7">
              <w:rPr>
                <w:rFonts w:ascii="Times New Roman" w:hAnsi="Times New Roman" w:cs="Times New Roman"/>
                <w:spacing w:val="-16"/>
              </w:rPr>
              <w:t xml:space="preserve"> </w:t>
            </w:r>
            <w:r w:rsidRPr="001F08D7">
              <w:rPr>
                <w:rFonts w:ascii="Times New Roman" w:hAnsi="Times New Roman" w:cs="Times New Roman"/>
              </w:rPr>
              <w:t>to</w:t>
            </w:r>
            <w:r w:rsidRPr="001F08D7">
              <w:rPr>
                <w:rFonts w:ascii="Times New Roman" w:hAnsi="Times New Roman" w:cs="Times New Roman"/>
                <w:spacing w:val="-16"/>
              </w:rPr>
              <w:t xml:space="preserve"> </w:t>
            </w:r>
            <w:r w:rsidRPr="001F08D7">
              <w:rPr>
                <w:rFonts w:ascii="Times New Roman" w:hAnsi="Times New Roman" w:cs="Times New Roman"/>
              </w:rPr>
              <w:t>the</w:t>
            </w:r>
            <w:r w:rsidRPr="001F08D7">
              <w:rPr>
                <w:rFonts w:ascii="Times New Roman" w:hAnsi="Times New Roman" w:cs="Times New Roman"/>
                <w:spacing w:val="-16"/>
              </w:rPr>
              <w:t xml:space="preserve"> </w:t>
            </w:r>
            <w:r w:rsidRPr="001F08D7">
              <w:rPr>
                <w:rFonts w:ascii="Times New Roman" w:hAnsi="Times New Roman" w:cs="Times New Roman"/>
              </w:rPr>
              <w:t>container</w:t>
            </w:r>
            <w:r w:rsidRPr="001F08D7">
              <w:rPr>
                <w:rFonts w:ascii="Times New Roman" w:hAnsi="Times New Roman" w:cs="Times New Roman"/>
                <w:spacing w:val="-16"/>
              </w:rPr>
              <w:t xml:space="preserve"> </w:t>
            </w:r>
            <w:r w:rsidRPr="001F08D7">
              <w:rPr>
                <w:rFonts w:ascii="Times New Roman" w:hAnsi="Times New Roman" w:cs="Times New Roman"/>
              </w:rPr>
              <w:t>is</w:t>
            </w:r>
            <w:r w:rsidRPr="001F08D7">
              <w:rPr>
                <w:rFonts w:ascii="Times New Roman" w:hAnsi="Times New Roman" w:cs="Times New Roman"/>
                <w:spacing w:val="-16"/>
              </w:rPr>
              <w:t xml:space="preserve"> </w:t>
            </w:r>
            <w:r w:rsidRPr="001F08D7">
              <w:rPr>
                <w:rFonts w:ascii="Times New Roman" w:hAnsi="Times New Roman" w:cs="Times New Roman"/>
              </w:rPr>
              <w:t>transported by road or</w:t>
            </w:r>
            <w:r w:rsidRPr="001F08D7">
              <w:rPr>
                <w:rFonts w:ascii="Times New Roman" w:hAnsi="Times New Roman" w:cs="Times New Roman"/>
                <w:spacing w:val="-6"/>
              </w:rPr>
              <w:t xml:space="preserve"> </w:t>
            </w:r>
            <w:r w:rsidRPr="001F08D7">
              <w:rPr>
                <w:rFonts w:ascii="Times New Roman" w:hAnsi="Times New Roman" w:cs="Times New Roman"/>
              </w:rPr>
              <w:t>rail.</w:t>
            </w:r>
          </w:p>
        </w:tc>
      </w:tr>
      <w:tr w:rsidR="00267838" w:rsidRPr="001F08D7" w14:paraId="4392F51B" w14:textId="77777777">
        <w:trPr>
          <w:trHeight w:val="2020"/>
          <w:jc w:val="center"/>
        </w:trPr>
        <w:tc>
          <w:tcPr>
            <w:tcW w:w="1656" w:type="dxa"/>
          </w:tcPr>
          <w:p w14:paraId="4FA7DDB5" w14:textId="77777777" w:rsidR="00267838" w:rsidRPr="001F08D7" w:rsidRDefault="00B14819" w:rsidP="001F08D7">
            <w:pPr>
              <w:pStyle w:val="TableParagraph"/>
              <w:tabs>
                <w:tab w:val="left" w:pos="1110"/>
              </w:tabs>
              <w:rPr>
                <w:rFonts w:ascii="Times New Roman" w:hAnsi="Times New Roman" w:cs="Times New Roman"/>
              </w:rPr>
            </w:pPr>
            <w:r w:rsidRPr="001F08D7">
              <w:rPr>
                <w:rFonts w:ascii="Times New Roman" w:hAnsi="Times New Roman" w:cs="Times New Roman"/>
              </w:rPr>
              <w:lastRenderedPageBreak/>
              <w:t>Overall</w:t>
            </w:r>
            <w:r w:rsidRPr="001F08D7">
              <w:rPr>
                <w:rFonts w:ascii="Times New Roman" w:eastAsia="宋体" w:hAnsi="Times New Roman" w:cs="Times New Roman"/>
                <w:lang w:eastAsia="zh-CN"/>
              </w:rPr>
              <w:t xml:space="preserve"> </w:t>
            </w:r>
            <w:r w:rsidRPr="001F08D7">
              <w:rPr>
                <w:rFonts w:ascii="Times New Roman" w:hAnsi="Times New Roman" w:cs="Times New Roman"/>
              </w:rPr>
              <w:t>time</w:t>
            </w:r>
          </w:p>
          <w:p w14:paraId="75F135B4" w14:textId="77777777" w:rsidR="00267838" w:rsidRPr="001F08D7" w:rsidRDefault="00B14819" w:rsidP="001F08D7">
            <w:pPr>
              <w:pStyle w:val="TableParagraph"/>
              <w:tabs>
                <w:tab w:val="left" w:pos="570"/>
                <w:tab w:val="left" w:pos="1349"/>
              </w:tabs>
              <w:spacing w:before="13" w:line="252" w:lineRule="auto"/>
              <w:ind w:right="108"/>
              <w:rPr>
                <w:rFonts w:ascii="Times New Roman" w:hAnsi="Times New Roman" w:cs="Times New Roman"/>
              </w:rPr>
            </w:pPr>
            <w:r w:rsidRPr="001F08D7">
              <w:rPr>
                <w:rFonts w:ascii="Times New Roman" w:eastAsia="宋体" w:hAnsi="Times New Roman" w:cs="Times New Roman"/>
                <w:lang w:eastAsia="zh-CN"/>
              </w:rPr>
              <w:t>o</w:t>
            </w:r>
            <w:r w:rsidRPr="001F08D7">
              <w:rPr>
                <w:rFonts w:ascii="Times New Roman" w:hAnsi="Times New Roman" w:cs="Times New Roman"/>
              </w:rPr>
              <w:t>f</w:t>
            </w:r>
            <w:r w:rsidRPr="001F08D7">
              <w:rPr>
                <w:rFonts w:ascii="Times New Roman" w:eastAsia="宋体" w:hAnsi="Times New Roman" w:cs="Times New Roman"/>
                <w:lang w:eastAsia="zh-CN"/>
              </w:rPr>
              <w:t xml:space="preserve"> </w:t>
            </w:r>
            <w:r w:rsidRPr="001F08D7">
              <w:rPr>
                <w:rFonts w:ascii="Times New Roman" w:hAnsi="Times New Roman" w:cs="Times New Roman"/>
              </w:rPr>
              <w:t>cargo</w:t>
            </w:r>
            <w:r w:rsidRPr="001F08D7">
              <w:rPr>
                <w:rFonts w:ascii="Times New Roman" w:eastAsia="宋体" w:hAnsi="Times New Roman" w:cs="Times New Roman"/>
                <w:lang w:eastAsia="zh-CN"/>
              </w:rPr>
              <w:t xml:space="preserve"> </w:t>
            </w:r>
            <w:r w:rsidRPr="001F08D7">
              <w:rPr>
                <w:rFonts w:ascii="Times New Roman" w:hAnsi="Times New Roman" w:cs="Times New Roman"/>
              </w:rPr>
              <w:t>in port</w:t>
            </w:r>
          </w:p>
        </w:tc>
        <w:tc>
          <w:tcPr>
            <w:tcW w:w="3924" w:type="dxa"/>
          </w:tcPr>
          <w:p w14:paraId="41A62923"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The total time of the goods at the port.</w:t>
            </w:r>
          </w:p>
        </w:tc>
        <w:tc>
          <w:tcPr>
            <w:tcW w:w="3074" w:type="dxa"/>
          </w:tcPr>
          <w:p w14:paraId="1E84E92D" w14:textId="77777777" w:rsidR="00267838" w:rsidRPr="001F08D7" w:rsidRDefault="00B14819" w:rsidP="001F08D7">
            <w:pPr>
              <w:pStyle w:val="TableParagraph"/>
              <w:ind w:left="119"/>
              <w:rPr>
                <w:rFonts w:ascii="Times New Roman" w:hAnsi="Times New Roman" w:cs="Times New Roman"/>
              </w:rPr>
            </w:pPr>
            <w:r w:rsidRPr="001F08D7">
              <w:rPr>
                <w:rFonts w:ascii="Times New Roman" w:hAnsi="Times New Roman" w:cs="Times New Roman"/>
              </w:rPr>
              <w:t>The sum of waiting</w:t>
            </w:r>
            <w:r w:rsidRPr="001F08D7">
              <w:rPr>
                <w:rFonts w:ascii="Times New Roman" w:hAnsi="Times New Roman" w:cs="Times New Roman"/>
                <w:spacing w:val="54"/>
              </w:rPr>
              <w:t xml:space="preserve"> </w:t>
            </w:r>
            <w:r w:rsidRPr="001F08D7">
              <w:rPr>
                <w:rFonts w:ascii="Times New Roman" w:hAnsi="Times New Roman" w:cs="Times New Roman"/>
              </w:rPr>
              <w:t>time,</w:t>
            </w:r>
          </w:p>
          <w:p w14:paraId="6BF2256F" w14:textId="77777777" w:rsidR="00267838" w:rsidRPr="001F08D7" w:rsidRDefault="00B14819" w:rsidP="001F08D7">
            <w:pPr>
              <w:pStyle w:val="TableParagraph"/>
              <w:spacing w:line="290" w:lineRule="atLeast"/>
              <w:ind w:left="119" w:right="108"/>
              <w:rPr>
                <w:rFonts w:ascii="Times New Roman" w:hAnsi="Times New Roman" w:cs="Times New Roman"/>
              </w:rPr>
            </w:pPr>
            <w:r w:rsidRPr="001F08D7">
              <w:rPr>
                <w:rFonts w:ascii="Times New Roman" w:hAnsi="Times New Roman" w:cs="Times New Roman"/>
              </w:rPr>
              <w:t>customization and commercial licenses, and process delays. Calculate the total time it</w:t>
            </w:r>
            <w:r w:rsidRPr="001F08D7">
              <w:rPr>
                <w:rFonts w:ascii="Times New Roman" w:hAnsi="Times New Roman" w:cs="Times New Roman"/>
                <w:spacing w:val="-14"/>
              </w:rPr>
              <w:t xml:space="preserve"> </w:t>
            </w:r>
            <w:r w:rsidRPr="001F08D7">
              <w:rPr>
                <w:rFonts w:ascii="Times New Roman" w:hAnsi="Times New Roman" w:cs="Times New Roman"/>
              </w:rPr>
              <w:t>takes</w:t>
            </w:r>
            <w:r w:rsidRPr="001F08D7">
              <w:rPr>
                <w:rFonts w:ascii="Times New Roman" w:hAnsi="Times New Roman" w:cs="Times New Roman"/>
                <w:spacing w:val="-14"/>
              </w:rPr>
              <w:t xml:space="preserve"> </w:t>
            </w:r>
            <w:r w:rsidRPr="001F08D7">
              <w:rPr>
                <w:rFonts w:ascii="Times New Roman" w:hAnsi="Times New Roman" w:cs="Times New Roman"/>
              </w:rPr>
              <w:t>for</w:t>
            </w:r>
            <w:r w:rsidRPr="001F08D7">
              <w:rPr>
                <w:rFonts w:ascii="Times New Roman" w:hAnsi="Times New Roman" w:cs="Times New Roman"/>
                <w:spacing w:val="-14"/>
              </w:rPr>
              <w:t xml:space="preserve"> </w:t>
            </w:r>
            <w:r w:rsidRPr="001F08D7">
              <w:rPr>
                <w:rFonts w:ascii="Times New Roman" w:hAnsi="Times New Roman" w:cs="Times New Roman"/>
              </w:rPr>
              <w:t>the</w:t>
            </w:r>
            <w:r w:rsidRPr="001F08D7">
              <w:rPr>
                <w:rFonts w:ascii="Times New Roman" w:hAnsi="Times New Roman" w:cs="Times New Roman"/>
                <w:spacing w:val="-13"/>
              </w:rPr>
              <w:t xml:space="preserve"> </w:t>
            </w:r>
            <w:r w:rsidRPr="001F08D7">
              <w:rPr>
                <w:rFonts w:ascii="Times New Roman" w:hAnsi="Times New Roman" w:cs="Times New Roman"/>
              </w:rPr>
              <w:t>goods</w:t>
            </w:r>
            <w:r w:rsidRPr="001F08D7">
              <w:rPr>
                <w:rFonts w:ascii="Times New Roman" w:hAnsi="Times New Roman" w:cs="Times New Roman"/>
                <w:spacing w:val="-14"/>
              </w:rPr>
              <w:t xml:space="preserve"> </w:t>
            </w:r>
            <w:r w:rsidRPr="001F08D7">
              <w:rPr>
                <w:rFonts w:ascii="Times New Roman" w:hAnsi="Times New Roman" w:cs="Times New Roman"/>
              </w:rPr>
              <w:t>to</w:t>
            </w:r>
            <w:r w:rsidRPr="001F08D7">
              <w:rPr>
                <w:rFonts w:ascii="Times New Roman" w:hAnsi="Times New Roman" w:cs="Times New Roman"/>
                <w:spacing w:val="-14"/>
              </w:rPr>
              <w:t xml:space="preserve"> </w:t>
            </w:r>
            <w:r w:rsidRPr="001F08D7">
              <w:rPr>
                <w:rFonts w:ascii="Times New Roman" w:hAnsi="Times New Roman" w:cs="Times New Roman"/>
              </w:rPr>
              <w:t>be</w:t>
            </w:r>
            <w:r w:rsidRPr="001F08D7">
              <w:rPr>
                <w:rFonts w:ascii="Times New Roman" w:hAnsi="Times New Roman" w:cs="Times New Roman"/>
                <w:spacing w:val="-13"/>
              </w:rPr>
              <w:t xml:space="preserve"> </w:t>
            </w:r>
            <w:r w:rsidRPr="001F08D7">
              <w:rPr>
                <w:rFonts w:ascii="Times New Roman" w:hAnsi="Times New Roman" w:cs="Times New Roman"/>
              </w:rPr>
              <w:t>unloaded from the ship to leave the</w:t>
            </w:r>
            <w:r w:rsidRPr="001F08D7">
              <w:rPr>
                <w:rFonts w:ascii="Times New Roman" w:hAnsi="Times New Roman" w:cs="Times New Roman"/>
                <w:spacing w:val="-2"/>
              </w:rPr>
              <w:t xml:space="preserve"> </w:t>
            </w:r>
            <w:r w:rsidRPr="001F08D7">
              <w:rPr>
                <w:rFonts w:ascii="Times New Roman" w:hAnsi="Times New Roman" w:cs="Times New Roman"/>
              </w:rPr>
              <w:t>port</w:t>
            </w:r>
          </w:p>
        </w:tc>
      </w:tr>
      <w:tr w:rsidR="00267838" w:rsidRPr="001F08D7" w14:paraId="455AA260" w14:textId="77777777">
        <w:trPr>
          <w:trHeight w:val="1153"/>
          <w:jc w:val="center"/>
        </w:trPr>
        <w:tc>
          <w:tcPr>
            <w:tcW w:w="1656" w:type="dxa"/>
          </w:tcPr>
          <w:p w14:paraId="77D1E84B"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Hinterland</w:t>
            </w:r>
          </w:p>
          <w:p w14:paraId="4AC97D22" w14:textId="77777777" w:rsidR="00267838" w:rsidRDefault="00B14819" w:rsidP="001F08D7">
            <w:pPr>
              <w:pStyle w:val="TableParagraph"/>
              <w:spacing w:line="290" w:lineRule="atLeast"/>
              <w:rPr>
                <w:rFonts w:ascii="Times New Roman" w:hAnsi="Times New Roman" w:cs="Times New Roman"/>
              </w:rPr>
            </w:pPr>
            <w:r w:rsidRPr="001F08D7">
              <w:rPr>
                <w:rFonts w:ascii="Times New Roman" w:hAnsi="Times New Roman" w:cs="Times New Roman"/>
              </w:rPr>
              <w:t>transportation modes’ capacity utilization</w:t>
            </w:r>
          </w:p>
          <w:p w14:paraId="2ED24CCE" w14:textId="77777777" w:rsidR="001F08D7" w:rsidRDefault="001F08D7" w:rsidP="001F08D7">
            <w:pPr>
              <w:pStyle w:val="TableParagraph"/>
              <w:spacing w:line="290" w:lineRule="atLeast"/>
              <w:rPr>
                <w:rFonts w:ascii="Times New Roman" w:hAnsi="Times New Roman" w:cs="Times New Roman"/>
              </w:rPr>
            </w:pPr>
          </w:p>
          <w:p w14:paraId="54D9514D" w14:textId="77777777" w:rsidR="001F08D7" w:rsidRDefault="001F08D7" w:rsidP="001F08D7">
            <w:pPr>
              <w:pStyle w:val="TableParagraph"/>
              <w:spacing w:line="290" w:lineRule="atLeast"/>
              <w:rPr>
                <w:rFonts w:ascii="Times New Roman" w:hAnsi="Times New Roman" w:cs="Times New Roman"/>
              </w:rPr>
            </w:pPr>
          </w:p>
          <w:p w14:paraId="3010E857" w14:textId="77777777" w:rsidR="001F08D7" w:rsidRPr="001F08D7" w:rsidRDefault="001F08D7" w:rsidP="001F08D7">
            <w:pPr>
              <w:pStyle w:val="TableParagraph"/>
              <w:spacing w:line="290" w:lineRule="atLeast"/>
              <w:rPr>
                <w:rFonts w:ascii="Times New Roman" w:hAnsi="Times New Roman" w:cs="Times New Roman"/>
              </w:rPr>
            </w:pPr>
          </w:p>
        </w:tc>
        <w:tc>
          <w:tcPr>
            <w:tcW w:w="3924" w:type="dxa"/>
          </w:tcPr>
          <w:p w14:paraId="13AE24A1"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It measures the percentage of</w:t>
            </w:r>
            <w:r w:rsidRPr="001F08D7">
              <w:rPr>
                <w:rFonts w:ascii="Times New Roman" w:hAnsi="Times New Roman" w:cs="Times New Roman"/>
                <w:spacing w:val="54"/>
              </w:rPr>
              <w:t xml:space="preserve"> </w:t>
            </w:r>
            <w:r w:rsidRPr="001F08D7">
              <w:rPr>
                <w:rFonts w:ascii="Times New Roman" w:hAnsi="Times New Roman" w:cs="Times New Roman"/>
              </w:rPr>
              <w:t>hinterland</w:t>
            </w:r>
            <w:r w:rsidRPr="001F08D7">
              <w:rPr>
                <w:rFonts w:ascii="Times New Roman" w:hAnsi="Times New Roman" w:cs="Times New Roman"/>
                <w:spacing w:val="-27"/>
              </w:rPr>
              <w:t xml:space="preserve"> </w:t>
            </w:r>
            <w:r w:rsidRPr="001F08D7">
              <w:rPr>
                <w:rFonts w:ascii="Times New Roman" w:hAnsi="Times New Roman" w:cs="Times New Roman"/>
              </w:rPr>
              <w:t>transportation’s</w:t>
            </w:r>
            <w:r w:rsidRPr="001F08D7">
              <w:rPr>
                <w:rFonts w:ascii="Times New Roman" w:hAnsi="Times New Roman" w:cs="Times New Roman"/>
                <w:spacing w:val="-27"/>
              </w:rPr>
              <w:t xml:space="preserve"> </w:t>
            </w:r>
            <w:r w:rsidRPr="001F08D7">
              <w:rPr>
                <w:rFonts w:ascii="Times New Roman" w:hAnsi="Times New Roman" w:cs="Times New Roman"/>
              </w:rPr>
              <w:t>available</w:t>
            </w:r>
            <w:r w:rsidRPr="001F08D7">
              <w:rPr>
                <w:rFonts w:ascii="Times New Roman" w:hAnsi="Times New Roman" w:cs="Times New Roman"/>
                <w:spacing w:val="-27"/>
              </w:rPr>
              <w:t xml:space="preserve"> </w:t>
            </w:r>
            <w:r w:rsidRPr="001F08D7">
              <w:rPr>
                <w:rFonts w:ascii="Times New Roman" w:hAnsi="Times New Roman" w:cs="Times New Roman"/>
              </w:rPr>
              <w:t>capacity that is being used. It defines the efficiency in transport’s</w:t>
            </w:r>
            <w:r w:rsidRPr="001F08D7">
              <w:rPr>
                <w:rFonts w:ascii="Times New Roman" w:hAnsi="Times New Roman" w:cs="Times New Roman"/>
                <w:spacing w:val="-9"/>
              </w:rPr>
              <w:t xml:space="preserve"> </w:t>
            </w:r>
            <w:r w:rsidRPr="001F08D7">
              <w:rPr>
                <w:rFonts w:ascii="Times New Roman" w:hAnsi="Times New Roman" w:cs="Times New Roman"/>
              </w:rPr>
              <w:t>utilization</w:t>
            </w:r>
          </w:p>
        </w:tc>
        <w:tc>
          <w:tcPr>
            <w:tcW w:w="3074" w:type="dxa"/>
          </w:tcPr>
          <w:p w14:paraId="1ABFF1DB" w14:textId="77777777" w:rsidR="00267838" w:rsidRPr="001F08D7" w:rsidRDefault="00B14819" w:rsidP="001F08D7">
            <w:pPr>
              <w:pStyle w:val="TableParagraph"/>
              <w:ind w:left="119"/>
              <w:rPr>
                <w:rFonts w:ascii="Times New Roman" w:hAnsi="Times New Roman" w:cs="Times New Roman"/>
              </w:rPr>
            </w:pPr>
            <w:r w:rsidRPr="001F08D7">
              <w:rPr>
                <w:rFonts w:ascii="Times New Roman" w:hAnsi="Times New Roman" w:cs="Times New Roman"/>
              </w:rPr>
              <w:t>Hatch transport vehicle usage</w:t>
            </w:r>
          </w:p>
          <w:p w14:paraId="50AE2F55" w14:textId="77777777" w:rsidR="00267838" w:rsidRPr="001F08D7" w:rsidRDefault="00B14819" w:rsidP="001F08D7">
            <w:pPr>
              <w:pStyle w:val="TableParagraph"/>
              <w:spacing w:before="13" w:line="252" w:lineRule="auto"/>
              <w:ind w:left="119"/>
              <w:rPr>
                <w:rFonts w:ascii="Times New Roman" w:hAnsi="Times New Roman" w:cs="Times New Roman"/>
              </w:rPr>
            </w:pPr>
            <w:r w:rsidRPr="001F08D7">
              <w:rPr>
                <w:rFonts w:ascii="Times New Roman" w:hAnsi="Times New Roman" w:cs="Times New Roman"/>
              </w:rPr>
              <w:t>rate within a certain period of time</w:t>
            </w:r>
          </w:p>
        </w:tc>
      </w:tr>
      <w:tr w:rsidR="001F08D7" w14:paraId="030F73C2" w14:textId="77777777" w:rsidTr="00B14819">
        <w:trPr>
          <w:trHeight w:val="286"/>
          <w:jc w:val="center"/>
        </w:trPr>
        <w:tc>
          <w:tcPr>
            <w:tcW w:w="1656" w:type="dxa"/>
          </w:tcPr>
          <w:p w14:paraId="41141631" w14:textId="77777777" w:rsidR="001F08D7" w:rsidRDefault="001F08D7" w:rsidP="00B14819">
            <w:pPr>
              <w:pStyle w:val="TableParagraph"/>
              <w:rPr>
                <w:rFonts w:ascii="Times New Roman" w:hAnsi="Times New Roman" w:cs="Times New Roman"/>
              </w:rPr>
            </w:pPr>
            <w:r>
              <w:rPr>
                <w:rFonts w:ascii="Times New Roman" w:hAnsi="Times New Roman" w:cs="Times New Roman"/>
              </w:rPr>
              <w:t>KPI</w:t>
            </w:r>
          </w:p>
        </w:tc>
        <w:tc>
          <w:tcPr>
            <w:tcW w:w="3924" w:type="dxa"/>
          </w:tcPr>
          <w:p w14:paraId="3AA41D0F" w14:textId="77777777" w:rsidR="001F08D7" w:rsidRDefault="001F08D7" w:rsidP="00B14819">
            <w:pPr>
              <w:pStyle w:val="TableParagraph"/>
              <w:rPr>
                <w:rFonts w:ascii="Times New Roman" w:hAnsi="Times New Roman" w:cs="Times New Roman"/>
              </w:rPr>
            </w:pPr>
            <w:r>
              <w:rPr>
                <w:rFonts w:ascii="Times New Roman" w:hAnsi="Times New Roman" w:cs="Times New Roman"/>
              </w:rPr>
              <w:t>Description</w:t>
            </w:r>
          </w:p>
        </w:tc>
        <w:tc>
          <w:tcPr>
            <w:tcW w:w="3074" w:type="dxa"/>
          </w:tcPr>
          <w:p w14:paraId="44FB9853" w14:textId="77777777" w:rsidR="001F08D7" w:rsidRDefault="001F08D7" w:rsidP="00B14819">
            <w:pPr>
              <w:pStyle w:val="TableParagraph"/>
              <w:ind w:left="119"/>
              <w:rPr>
                <w:rFonts w:ascii="Times New Roman" w:hAnsi="Times New Roman" w:cs="Times New Roman"/>
              </w:rPr>
            </w:pPr>
            <w:r>
              <w:rPr>
                <w:rFonts w:ascii="Times New Roman" w:hAnsi="Times New Roman" w:cs="Times New Roman"/>
              </w:rPr>
              <w:t>Measurement methods</w:t>
            </w:r>
          </w:p>
        </w:tc>
      </w:tr>
      <w:tr w:rsidR="00267838" w:rsidRPr="001F08D7" w14:paraId="5BC5D23C" w14:textId="77777777">
        <w:trPr>
          <w:trHeight w:val="1442"/>
          <w:jc w:val="center"/>
        </w:trPr>
        <w:tc>
          <w:tcPr>
            <w:tcW w:w="1656" w:type="dxa"/>
          </w:tcPr>
          <w:p w14:paraId="02D89785"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Access speed</w:t>
            </w:r>
          </w:p>
          <w:p w14:paraId="4A398C14" w14:textId="77777777" w:rsidR="00267838" w:rsidRPr="001F08D7" w:rsidRDefault="00B14819" w:rsidP="001F08D7">
            <w:pPr>
              <w:pStyle w:val="TableParagraph"/>
              <w:spacing w:before="13" w:line="240" w:lineRule="auto"/>
              <w:rPr>
                <w:rFonts w:ascii="Times New Roman" w:hAnsi="Times New Roman" w:cs="Times New Roman"/>
              </w:rPr>
            </w:pPr>
            <w:r w:rsidRPr="001F08D7">
              <w:rPr>
                <w:rFonts w:ascii="Times New Roman" w:hAnsi="Times New Roman" w:cs="Times New Roman"/>
              </w:rPr>
              <w:t>to information</w:t>
            </w:r>
          </w:p>
        </w:tc>
        <w:tc>
          <w:tcPr>
            <w:tcW w:w="3924" w:type="dxa"/>
          </w:tcPr>
          <w:p w14:paraId="1CBFC609"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The</w:t>
            </w:r>
            <w:r w:rsidRPr="001F08D7">
              <w:rPr>
                <w:rFonts w:ascii="Times New Roman" w:hAnsi="Times New Roman" w:cs="Times New Roman"/>
                <w:spacing w:val="-16"/>
              </w:rPr>
              <w:t xml:space="preserve"> </w:t>
            </w:r>
            <w:r w:rsidRPr="001F08D7">
              <w:rPr>
                <w:rFonts w:ascii="Times New Roman" w:hAnsi="Times New Roman" w:cs="Times New Roman"/>
              </w:rPr>
              <w:t>speed</w:t>
            </w:r>
            <w:r w:rsidRPr="001F08D7">
              <w:rPr>
                <w:rFonts w:ascii="Times New Roman" w:hAnsi="Times New Roman" w:cs="Times New Roman"/>
                <w:spacing w:val="-15"/>
              </w:rPr>
              <w:t xml:space="preserve"> </w:t>
            </w:r>
            <w:r w:rsidRPr="001F08D7">
              <w:rPr>
                <w:rFonts w:ascii="Times New Roman" w:hAnsi="Times New Roman" w:cs="Times New Roman"/>
              </w:rPr>
              <w:t>in</w:t>
            </w:r>
            <w:r w:rsidRPr="001F08D7">
              <w:rPr>
                <w:rFonts w:ascii="Times New Roman" w:hAnsi="Times New Roman" w:cs="Times New Roman"/>
                <w:spacing w:val="-15"/>
              </w:rPr>
              <w:t xml:space="preserve"> </w:t>
            </w:r>
            <w:r w:rsidRPr="001F08D7">
              <w:rPr>
                <w:rFonts w:ascii="Times New Roman" w:hAnsi="Times New Roman" w:cs="Times New Roman"/>
              </w:rPr>
              <w:t>receiving</w:t>
            </w:r>
            <w:r w:rsidRPr="001F08D7">
              <w:rPr>
                <w:rFonts w:ascii="Times New Roman" w:hAnsi="Times New Roman" w:cs="Times New Roman"/>
                <w:spacing w:val="-15"/>
              </w:rPr>
              <w:t xml:space="preserve"> </w:t>
            </w:r>
            <w:r w:rsidRPr="001F08D7">
              <w:rPr>
                <w:rFonts w:ascii="Times New Roman" w:hAnsi="Times New Roman" w:cs="Times New Roman"/>
              </w:rPr>
              <w:t>or</w:t>
            </w:r>
            <w:r w:rsidRPr="001F08D7">
              <w:rPr>
                <w:rFonts w:ascii="Times New Roman" w:hAnsi="Times New Roman" w:cs="Times New Roman"/>
                <w:spacing w:val="-15"/>
              </w:rPr>
              <w:t xml:space="preserve"> </w:t>
            </w:r>
            <w:r w:rsidRPr="001F08D7">
              <w:rPr>
                <w:rFonts w:ascii="Times New Roman" w:hAnsi="Times New Roman" w:cs="Times New Roman"/>
              </w:rPr>
              <w:t>accessing</w:t>
            </w:r>
            <w:r w:rsidRPr="001F08D7">
              <w:rPr>
                <w:rFonts w:ascii="Times New Roman" w:hAnsi="Times New Roman" w:cs="Times New Roman"/>
                <w:spacing w:val="-15"/>
              </w:rPr>
              <w:t xml:space="preserve"> </w:t>
            </w:r>
            <w:r w:rsidRPr="001F08D7">
              <w:rPr>
                <w:rFonts w:ascii="Times New Roman" w:hAnsi="Times New Roman" w:cs="Times New Roman"/>
              </w:rPr>
              <w:t>the</w:t>
            </w:r>
          </w:p>
          <w:p w14:paraId="041D1340"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information needed at the right time</w:t>
            </w:r>
            <w:r w:rsidRPr="001F08D7">
              <w:rPr>
                <w:rFonts w:ascii="Times New Roman" w:hAnsi="Times New Roman" w:cs="Times New Roman"/>
                <w:spacing w:val="-24"/>
              </w:rPr>
              <w:t xml:space="preserve"> </w:t>
            </w:r>
            <w:r w:rsidRPr="001F08D7">
              <w:rPr>
                <w:rFonts w:ascii="Times New Roman" w:hAnsi="Times New Roman" w:cs="Times New Roman"/>
              </w:rPr>
              <w:t>in the process.  Not only it is a measure</w:t>
            </w:r>
          </w:p>
          <w:p w14:paraId="6A7838C4"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of the information timing but also in-</w:t>
            </w:r>
          </w:p>
          <w:p w14:paraId="2126B216"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formation availability.</w:t>
            </w:r>
          </w:p>
        </w:tc>
        <w:tc>
          <w:tcPr>
            <w:tcW w:w="3074" w:type="dxa"/>
          </w:tcPr>
          <w:p w14:paraId="648ACBA2" w14:textId="77777777" w:rsidR="00267838" w:rsidRPr="001F08D7" w:rsidRDefault="00B14819" w:rsidP="001F08D7">
            <w:pPr>
              <w:pStyle w:val="TableParagraph"/>
              <w:ind w:left="119"/>
              <w:rPr>
                <w:rFonts w:ascii="Times New Roman" w:hAnsi="Times New Roman" w:cs="Times New Roman"/>
              </w:rPr>
            </w:pPr>
            <w:r w:rsidRPr="001F08D7">
              <w:rPr>
                <w:rFonts w:ascii="Times New Roman" w:hAnsi="Times New Roman" w:cs="Times New Roman"/>
              </w:rPr>
              <w:t>Calculate the time from the</w:t>
            </w:r>
          </w:p>
          <w:p w14:paraId="3BB2F74B" w14:textId="77777777" w:rsidR="00267838" w:rsidRPr="001F08D7" w:rsidRDefault="00B14819" w:rsidP="001F08D7">
            <w:pPr>
              <w:pStyle w:val="TableParagraph"/>
              <w:spacing w:before="13" w:line="252" w:lineRule="auto"/>
              <w:ind w:left="119" w:right="108"/>
              <w:rPr>
                <w:rFonts w:ascii="Times New Roman" w:hAnsi="Times New Roman" w:cs="Times New Roman"/>
              </w:rPr>
            </w:pPr>
            <w:r w:rsidRPr="001F08D7">
              <w:rPr>
                <w:rFonts w:ascii="Times New Roman" w:hAnsi="Times New Roman" w:cs="Times New Roman"/>
              </w:rPr>
              <w:t xml:space="preserve">start </w:t>
            </w:r>
            <w:r w:rsidRPr="001F08D7">
              <w:rPr>
                <w:rFonts w:ascii="Times New Roman" w:eastAsia="宋体" w:hAnsi="Times New Roman" w:cs="Times New Roman"/>
                <w:lang w:eastAsia="zh-CN"/>
              </w:rPr>
              <w:t>o</w:t>
            </w:r>
            <w:r w:rsidRPr="001F08D7">
              <w:rPr>
                <w:rFonts w:ascii="Times New Roman" w:hAnsi="Times New Roman" w:cs="Times New Roman"/>
              </w:rPr>
              <w:t>f requesting information to the receipt of</w:t>
            </w:r>
            <w:r w:rsidRPr="001F08D7">
              <w:rPr>
                <w:rFonts w:ascii="Times New Roman" w:hAnsi="Times New Roman" w:cs="Times New Roman"/>
                <w:spacing w:val="-14"/>
              </w:rPr>
              <w:t xml:space="preserve"> </w:t>
            </w:r>
            <w:r w:rsidRPr="001F08D7">
              <w:rPr>
                <w:rFonts w:ascii="Times New Roman" w:hAnsi="Times New Roman" w:cs="Times New Roman"/>
              </w:rPr>
              <w:t>information</w:t>
            </w:r>
          </w:p>
        </w:tc>
      </w:tr>
      <w:tr w:rsidR="00267838" w:rsidRPr="001F08D7" w14:paraId="5CFAC07C" w14:textId="77777777">
        <w:trPr>
          <w:trHeight w:val="1442"/>
          <w:jc w:val="center"/>
        </w:trPr>
        <w:tc>
          <w:tcPr>
            <w:tcW w:w="1656" w:type="dxa"/>
          </w:tcPr>
          <w:p w14:paraId="4F1F2768" w14:textId="77777777" w:rsidR="00267838" w:rsidRPr="001F08D7" w:rsidRDefault="00B14819" w:rsidP="001F08D7">
            <w:pPr>
              <w:pStyle w:val="TableParagraph"/>
              <w:tabs>
                <w:tab w:val="left" w:pos="1336"/>
              </w:tabs>
              <w:rPr>
                <w:rFonts w:ascii="Times New Roman" w:hAnsi="Times New Roman" w:cs="Times New Roman"/>
              </w:rPr>
            </w:pPr>
            <w:r w:rsidRPr="001F08D7">
              <w:rPr>
                <w:rFonts w:ascii="Times New Roman" w:hAnsi="Times New Roman" w:cs="Times New Roman"/>
              </w:rPr>
              <w:t>Provision</w:t>
            </w:r>
            <w:r w:rsidRPr="001F08D7">
              <w:rPr>
                <w:rFonts w:ascii="Times New Roman" w:eastAsia="宋体" w:hAnsi="Times New Roman" w:cs="Times New Roman"/>
                <w:lang w:eastAsia="zh-CN"/>
              </w:rPr>
              <w:t xml:space="preserve"> </w:t>
            </w:r>
            <w:r w:rsidRPr="001F08D7">
              <w:rPr>
                <w:rFonts w:ascii="Times New Roman" w:hAnsi="Times New Roman" w:cs="Times New Roman"/>
              </w:rPr>
              <w:t>of</w:t>
            </w:r>
          </w:p>
          <w:p w14:paraId="793791ED" w14:textId="77777777" w:rsidR="00267838" w:rsidRPr="001F08D7" w:rsidRDefault="00B14819" w:rsidP="001F08D7">
            <w:pPr>
              <w:pStyle w:val="TableParagraph"/>
              <w:spacing w:line="290" w:lineRule="atLeast"/>
              <w:ind w:right="108"/>
              <w:rPr>
                <w:rFonts w:ascii="Times New Roman" w:hAnsi="Times New Roman" w:cs="Times New Roman"/>
              </w:rPr>
            </w:pPr>
            <w:r w:rsidRPr="001F08D7">
              <w:rPr>
                <w:rFonts w:ascii="Times New Roman" w:hAnsi="Times New Roman" w:cs="Times New Roman"/>
              </w:rPr>
              <w:t>on-time updates of cargo information</w:t>
            </w:r>
          </w:p>
        </w:tc>
        <w:tc>
          <w:tcPr>
            <w:tcW w:w="3924" w:type="dxa"/>
          </w:tcPr>
          <w:p w14:paraId="63E6266F"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The availability of updated information on the cargo.</w:t>
            </w:r>
          </w:p>
        </w:tc>
        <w:tc>
          <w:tcPr>
            <w:tcW w:w="3074" w:type="dxa"/>
          </w:tcPr>
          <w:p w14:paraId="0F5D5B8D" w14:textId="77777777" w:rsidR="00267838" w:rsidRPr="001F08D7" w:rsidRDefault="00B14819" w:rsidP="001F08D7">
            <w:pPr>
              <w:pStyle w:val="TableParagraph"/>
              <w:ind w:left="119"/>
              <w:rPr>
                <w:rFonts w:ascii="Times New Roman" w:hAnsi="Times New Roman" w:cs="Times New Roman"/>
              </w:rPr>
            </w:pPr>
            <w:r w:rsidRPr="001F08D7">
              <w:rPr>
                <w:rFonts w:ascii="Times New Roman" w:hAnsi="Times New Roman" w:cs="Times New Roman"/>
              </w:rPr>
              <w:t>It is evaluated by</w:t>
            </w:r>
            <w:r w:rsidRPr="001F08D7">
              <w:rPr>
                <w:rFonts w:ascii="Times New Roman" w:hAnsi="Times New Roman" w:cs="Times New Roman"/>
                <w:spacing w:val="51"/>
              </w:rPr>
              <w:t xml:space="preserve"> </w:t>
            </w:r>
            <w:r w:rsidRPr="001F08D7">
              <w:rPr>
                <w:rFonts w:ascii="Times New Roman" w:hAnsi="Times New Roman" w:cs="Times New Roman"/>
              </w:rPr>
              <w:t>counting</w:t>
            </w:r>
          </w:p>
          <w:p w14:paraId="0B8DE0EE" w14:textId="77777777" w:rsidR="00267838" w:rsidRPr="001F08D7" w:rsidRDefault="00B14819" w:rsidP="001F08D7">
            <w:pPr>
              <w:pStyle w:val="TableParagraph"/>
              <w:spacing w:before="13" w:line="252" w:lineRule="auto"/>
              <w:ind w:left="119" w:right="93"/>
              <w:rPr>
                <w:rFonts w:ascii="Times New Roman" w:hAnsi="Times New Roman" w:cs="Times New Roman"/>
              </w:rPr>
            </w:pPr>
            <w:r w:rsidRPr="001F08D7">
              <w:rPr>
                <w:rFonts w:ascii="Times New Roman" w:hAnsi="Times New Roman" w:cs="Times New Roman"/>
              </w:rPr>
              <w:t>for</w:t>
            </w:r>
            <w:r w:rsidRPr="001F08D7">
              <w:rPr>
                <w:rFonts w:ascii="Times New Roman" w:hAnsi="Times New Roman" w:cs="Times New Roman"/>
                <w:spacing w:val="-22"/>
              </w:rPr>
              <w:t xml:space="preserve"> </w:t>
            </w:r>
            <w:r w:rsidRPr="001F08D7">
              <w:rPr>
                <w:rFonts w:ascii="Times New Roman" w:hAnsi="Times New Roman" w:cs="Times New Roman"/>
              </w:rPr>
              <w:t>the</w:t>
            </w:r>
            <w:r w:rsidRPr="001F08D7">
              <w:rPr>
                <w:rFonts w:ascii="Times New Roman" w:hAnsi="Times New Roman" w:cs="Times New Roman"/>
                <w:spacing w:val="-21"/>
              </w:rPr>
              <w:t xml:space="preserve"> </w:t>
            </w:r>
            <w:r w:rsidRPr="001F08D7">
              <w:rPr>
                <w:rFonts w:ascii="Times New Roman" w:hAnsi="Times New Roman" w:cs="Times New Roman"/>
              </w:rPr>
              <w:t>average</w:t>
            </w:r>
            <w:r w:rsidRPr="001F08D7">
              <w:rPr>
                <w:rFonts w:ascii="Times New Roman" w:hAnsi="Times New Roman" w:cs="Times New Roman"/>
                <w:spacing w:val="-22"/>
              </w:rPr>
              <w:t xml:space="preserve"> </w:t>
            </w:r>
            <w:r w:rsidRPr="001F08D7">
              <w:rPr>
                <w:rFonts w:ascii="Times New Roman" w:hAnsi="Times New Roman" w:cs="Times New Roman"/>
              </w:rPr>
              <w:t>cargo</w:t>
            </w:r>
            <w:r w:rsidRPr="001F08D7">
              <w:rPr>
                <w:rFonts w:ascii="Times New Roman" w:hAnsi="Times New Roman" w:cs="Times New Roman"/>
                <w:spacing w:val="-22"/>
              </w:rPr>
              <w:t xml:space="preserve"> </w:t>
            </w:r>
            <w:r w:rsidRPr="001F08D7">
              <w:rPr>
                <w:rFonts w:ascii="Times New Roman" w:hAnsi="Times New Roman" w:cs="Times New Roman"/>
              </w:rPr>
              <w:t>awaiting time for lacking</w:t>
            </w:r>
            <w:r w:rsidRPr="001F08D7">
              <w:rPr>
                <w:rFonts w:ascii="Times New Roman" w:hAnsi="Times New Roman" w:cs="Times New Roman"/>
                <w:spacing w:val="-9"/>
              </w:rPr>
              <w:t xml:space="preserve"> </w:t>
            </w:r>
            <w:r w:rsidRPr="001F08D7">
              <w:rPr>
                <w:rFonts w:ascii="Times New Roman" w:hAnsi="Times New Roman" w:cs="Times New Roman"/>
              </w:rPr>
              <w:t>information</w:t>
            </w:r>
          </w:p>
        </w:tc>
      </w:tr>
      <w:tr w:rsidR="00267838" w:rsidRPr="001F08D7" w14:paraId="3BAEFD66" w14:textId="77777777">
        <w:trPr>
          <w:trHeight w:val="908"/>
          <w:jc w:val="center"/>
        </w:trPr>
        <w:tc>
          <w:tcPr>
            <w:tcW w:w="1656" w:type="dxa"/>
          </w:tcPr>
          <w:p w14:paraId="1AB72D77"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Port throughput</w:t>
            </w:r>
          </w:p>
        </w:tc>
        <w:tc>
          <w:tcPr>
            <w:tcW w:w="3924" w:type="dxa"/>
          </w:tcPr>
          <w:p w14:paraId="0057EE99" w14:textId="77777777" w:rsidR="00267838" w:rsidRPr="001F08D7" w:rsidRDefault="00B14819" w:rsidP="001F08D7">
            <w:pPr>
              <w:pStyle w:val="TableParagraph"/>
              <w:rPr>
                <w:rFonts w:ascii="Times New Roman" w:hAnsi="Times New Roman" w:cs="Times New Roman"/>
              </w:rPr>
            </w:pPr>
            <w:r w:rsidRPr="001F08D7">
              <w:rPr>
                <w:rFonts w:ascii="Times New Roman" w:hAnsi="Times New Roman" w:cs="Times New Roman"/>
              </w:rPr>
              <w:t>The port’s ability to handle containers</w:t>
            </w:r>
          </w:p>
          <w:p w14:paraId="4869182E" w14:textId="77777777" w:rsidR="00267838" w:rsidRPr="001F08D7" w:rsidRDefault="00B14819" w:rsidP="001F08D7">
            <w:pPr>
              <w:pStyle w:val="TableParagraph"/>
              <w:spacing w:before="13" w:line="240" w:lineRule="auto"/>
              <w:rPr>
                <w:rFonts w:ascii="Times New Roman" w:hAnsi="Times New Roman" w:cs="Times New Roman"/>
              </w:rPr>
            </w:pPr>
            <w:r w:rsidRPr="001F08D7">
              <w:rPr>
                <w:rFonts w:ascii="Times New Roman" w:hAnsi="Times New Roman" w:cs="Times New Roman"/>
              </w:rPr>
              <w:t>within a certain period of time</w:t>
            </w:r>
          </w:p>
        </w:tc>
        <w:tc>
          <w:tcPr>
            <w:tcW w:w="3074" w:type="dxa"/>
          </w:tcPr>
          <w:p w14:paraId="02D18A30" w14:textId="77777777" w:rsidR="00267838" w:rsidRPr="001F08D7" w:rsidRDefault="00B14819" w:rsidP="001F08D7">
            <w:pPr>
              <w:pStyle w:val="TableParagraph"/>
              <w:ind w:left="119"/>
              <w:rPr>
                <w:rFonts w:ascii="Times New Roman" w:hAnsi="Times New Roman" w:cs="Times New Roman"/>
              </w:rPr>
            </w:pPr>
            <w:r w:rsidRPr="001F08D7">
              <w:rPr>
                <w:rFonts w:ascii="Times New Roman" w:hAnsi="Times New Roman" w:cs="Times New Roman"/>
              </w:rPr>
              <w:t>Calculate the number of</w:t>
            </w:r>
            <w:r w:rsidRPr="001F08D7">
              <w:rPr>
                <w:rFonts w:ascii="Times New Roman" w:hAnsi="Times New Roman" w:cs="Times New Roman"/>
                <w:spacing w:val="34"/>
              </w:rPr>
              <w:t xml:space="preserve"> </w:t>
            </w:r>
            <w:r w:rsidRPr="001F08D7">
              <w:rPr>
                <w:rFonts w:ascii="Times New Roman" w:hAnsi="Times New Roman" w:cs="Times New Roman"/>
              </w:rPr>
              <w:t>containers handled by the port within</w:t>
            </w:r>
            <w:r w:rsidRPr="001F08D7">
              <w:rPr>
                <w:rFonts w:ascii="Times New Roman" w:hAnsi="Times New Roman" w:cs="Times New Roman"/>
                <w:spacing w:val="-16"/>
              </w:rPr>
              <w:t xml:space="preserve"> </w:t>
            </w:r>
            <w:r w:rsidRPr="001F08D7">
              <w:rPr>
                <w:rFonts w:ascii="Times New Roman" w:hAnsi="Times New Roman" w:cs="Times New Roman"/>
              </w:rPr>
              <w:t>a</w:t>
            </w:r>
            <w:r w:rsidRPr="001F08D7">
              <w:rPr>
                <w:rFonts w:ascii="Times New Roman" w:hAnsi="Times New Roman" w:cs="Times New Roman"/>
                <w:spacing w:val="-16"/>
              </w:rPr>
              <w:t xml:space="preserve"> </w:t>
            </w:r>
            <w:r w:rsidRPr="001F08D7">
              <w:rPr>
                <w:rFonts w:ascii="Times New Roman" w:hAnsi="Times New Roman" w:cs="Times New Roman"/>
              </w:rPr>
              <w:t>certain</w:t>
            </w:r>
            <w:r w:rsidRPr="001F08D7">
              <w:rPr>
                <w:rFonts w:ascii="Times New Roman" w:hAnsi="Times New Roman" w:cs="Times New Roman"/>
                <w:spacing w:val="-16"/>
              </w:rPr>
              <w:t xml:space="preserve"> </w:t>
            </w:r>
            <w:r w:rsidRPr="001F08D7">
              <w:rPr>
                <w:rFonts w:ascii="Times New Roman" w:hAnsi="Times New Roman" w:cs="Times New Roman"/>
              </w:rPr>
              <w:t>period</w:t>
            </w:r>
            <w:r w:rsidRPr="001F08D7">
              <w:rPr>
                <w:rFonts w:ascii="Times New Roman" w:hAnsi="Times New Roman" w:cs="Times New Roman"/>
                <w:spacing w:val="-16"/>
              </w:rPr>
              <w:t xml:space="preserve"> </w:t>
            </w:r>
            <w:r w:rsidRPr="001F08D7">
              <w:rPr>
                <w:rFonts w:ascii="Times New Roman" w:hAnsi="Times New Roman" w:cs="Times New Roman"/>
              </w:rPr>
              <w:t>of</w:t>
            </w:r>
            <w:r w:rsidRPr="001F08D7">
              <w:rPr>
                <w:rFonts w:ascii="Times New Roman" w:hAnsi="Times New Roman" w:cs="Times New Roman"/>
                <w:spacing w:val="-16"/>
              </w:rPr>
              <w:t xml:space="preserve"> </w:t>
            </w:r>
            <w:r w:rsidRPr="001F08D7">
              <w:rPr>
                <w:rFonts w:ascii="Times New Roman" w:hAnsi="Times New Roman" w:cs="Times New Roman"/>
              </w:rPr>
              <w:t>time</w:t>
            </w:r>
          </w:p>
        </w:tc>
      </w:tr>
    </w:tbl>
    <w:p w14:paraId="433C011B" w14:textId="77777777" w:rsidR="00267838" w:rsidRPr="001F08D7" w:rsidRDefault="00B14819">
      <w:pPr>
        <w:pStyle w:val="a3"/>
        <w:ind w:left="0"/>
        <w:jc w:val="center"/>
        <w:rPr>
          <w:rFonts w:ascii="Times New Roman" w:hAnsi="Times New Roman" w:cs="Times New Roman"/>
          <w:spacing w:val="-3"/>
          <w:lang w:eastAsia="zh-CN"/>
        </w:rPr>
      </w:pPr>
      <w:bookmarkStart w:id="24" w:name="_Hlk29132432"/>
      <w:bookmarkEnd w:id="23"/>
      <w:r w:rsidRPr="001F08D7">
        <w:rPr>
          <w:rFonts w:ascii="Times New Roman" w:hAnsi="Times New Roman" w:cs="Times New Roman"/>
          <w:spacing w:val="-3"/>
          <w:lang w:eastAsia="zh-CN"/>
        </w:rPr>
        <w:t xml:space="preserve">Table 2. KPIs selection </w:t>
      </w:r>
    </w:p>
    <w:bookmarkEnd w:id="24"/>
    <w:p w14:paraId="70034B7D" w14:textId="77777777" w:rsidR="00267838" w:rsidRPr="001F08D7" w:rsidRDefault="00267838">
      <w:pPr>
        <w:pStyle w:val="a3"/>
        <w:ind w:left="0"/>
        <w:jc w:val="center"/>
        <w:rPr>
          <w:rFonts w:ascii="Times New Roman" w:hAnsi="Times New Roman" w:cs="Times New Roman"/>
          <w:spacing w:val="-3"/>
          <w:lang w:eastAsia="zh-CN"/>
        </w:rPr>
      </w:pPr>
    </w:p>
    <w:p w14:paraId="4973DCB7" w14:textId="77777777" w:rsidR="00267838" w:rsidRPr="001F08D7" w:rsidRDefault="00B14819">
      <w:pPr>
        <w:pStyle w:val="1"/>
        <w:numPr>
          <w:ilvl w:val="0"/>
          <w:numId w:val="0"/>
        </w:numPr>
        <w:spacing w:afterLines="50" w:after="120"/>
        <w:rPr>
          <w:rFonts w:ascii="Times New Roman" w:hAnsi="Times New Roman" w:cs="Times New Roman"/>
          <w:sz w:val="24"/>
          <w:szCs w:val="24"/>
          <w:lang w:eastAsia="zh-CN"/>
        </w:rPr>
      </w:pPr>
      <w:r w:rsidRPr="001F08D7">
        <w:rPr>
          <w:rFonts w:ascii="Times New Roman" w:hAnsi="Times New Roman" w:cs="Times New Roman"/>
          <w:sz w:val="24"/>
          <w:szCs w:val="24"/>
          <w:lang w:eastAsia="zh-CN"/>
        </w:rPr>
        <w:t>1.2.5 System Boundaries</w:t>
      </w:r>
    </w:p>
    <w:p w14:paraId="7CE73E4E" w14:textId="77777777" w:rsidR="00267838" w:rsidRPr="001F08D7" w:rsidRDefault="00B14819">
      <w:pPr>
        <w:pStyle w:val="a3"/>
        <w:ind w:left="0"/>
        <w:jc w:val="both"/>
        <w:rPr>
          <w:rFonts w:ascii="Times New Roman" w:hAnsi="Times New Roman" w:cs="Times New Roman"/>
          <w:spacing w:val="-3"/>
          <w:lang w:eastAsia="zh-CN"/>
        </w:rPr>
      </w:pPr>
      <w:bookmarkStart w:id="25" w:name="_Hlk29132460"/>
      <w:r w:rsidRPr="001F08D7">
        <w:rPr>
          <w:rFonts w:ascii="Times New Roman" w:hAnsi="Times New Roman" w:cs="Times New Roman"/>
          <w:spacing w:val="-3"/>
          <w:lang w:eastAsia="zh-CN"/>
        </w:rPr>
        <w:t>Since we use the simulation method for simulation experiments, we will use some hypothetical indicators used in the system and the KPIs deleted in the 1.2.4 as system boundaries to enhance the scientific and rigor of the experiments, boundary indicators and standardized methods in the table. Listed in table 3.</w:t>
      </w:r>
    </w:p>
    <w:bookmarkEnd w:id="25"/>
    <w:p w14:paraId="4E4E30C5" w14:textId="77777777" w:rsidR="00267838" w:rsidRPr="001F08D7" w:rsidRDefault="00267838">
      <w:pPr>
        <w:pStyle w:val="a3"/>
        <w:ind w:left="0"/>
        <w:jc w:val="both"/>
        <w:rPr>
          <w:rFonts w:ascii="Times New Roman" w:hAnsi="Times New Roman" w:cs="Times New Roman"/>
          <w:spacing w:val="-3"/>
          <w:lang w:eastAsia="zh-CN"/>
        </w:rPr>
      </w:pPr>
    </w:p>
    <w:tbl>
      <w:tblPr>
        <w:tblW w:w="86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73"/>
        <w:gridCol w:w="7326"/>
      </w:tblGrid>
      <w:tr w:rsidR="00267838" w:rsidRPr="001F08D7" w14:paraId="2E1D59B5" w14:textId="77777777">
        <w:trPr>
          <w:trHeight w:val="1442"/>
          <w:jc w:val="center"/>
        </w:trPr>
        <w:tc>
          <w:tcPr>
            <w:tcW w:w="1373" w:type="dxa"/>
          </w:tcPr>
          <w:p w14:paraId="28B1C7EA" w14:textId="77777777" w:rsidR="00267838" w:rsidRPr="001F08D7" w:rsidRDefault="00B14819">
            <w:pPr>
              <w:pStyle w:val="TableParagraph"/>
              <w:spacing w:line="239" w:lineRule="exact"/>
              <w:rPr>
                <w:rFonts w:ascii="Times New Roman" w:hAnsi="Times New Roman" w:cs="Times New Roman"/>
              </w:rPr>
            </w:pPr>
            <w:bookmarkStart w:id="26" w:name="_Hlk29132473"/>
            <w:r w:rsidRPr="001F08D7">
              <w:rPr>
                <w:rFonts w:ascii="Times New Roman" w:hAnsi="Times New Roman" w:cs="Times New Roman"/>
              </w:rPr>
              <w:t>Freight bill</w:t>
            </w:r>
          </w:p>
          <w:p w14:paraId="474F2763" w14:textId="77777777" w:rsidR="00267838" w:rsidRPr="001F08D7" w:rsidRDefault="00B14819">
            <w:pPr>
              <w:pStyle w:val="TableParagraph"/>
              <w:spacing w:before="13" w:line="240" w:lineRule="auto"/>
              <w:rPr>
                <w:rFonts w:ascii="Times New Roman" w:hAnsi="Times New Roman" w:cs="Times New Roman"/>
              </w:rPr>
            </w:pPr>
            <w:r w:rsidRPr="001F08D7">
              <w:rPr>
                <w:rFonts w:ascii="Times New Roman" w:hAnsi="Times New Roman" w:cs="Times New Roman"/>
              </w:rPr>
              <w:t>Accuracy</w:t>
            </w:r>
          </w:p>
        </w:tc>
        <w:tc>
          <w:tcPr>
            <w:tcW w:w="7326" w:type="dxa"/>
          </w:tcPr>
          <w:p w14:paraId="42A6D077" w14:textId="77777777" w:rsidR="00267838" w:rsidRPr="001F08D7" w:rsidRDefault="00B14819">
            <w:pPr>
              <w:pStyle w:val="TableParagraph"/>
              <w:spacing w:line="239" w:lineRule="exact"/>
              <w:rPr>
                <w:rFonts w:ascii="Times New Roman" w:hAnsi="Times New Roman" w:cs="Times New Roman"/>
              </w:rPr>
            </w:pPr>
            <w:r w:rsidRPr="001F08D7">
              <w:rPr>
                <w:rFonts w:ascii="Times New Roman" w:hAnsi="Times New Roman" w:cs="Times New Roman"/>
              </w:rPr>
              <w:t>This indicator measures the error probability of the freight order, including</w:t>
            </w:r>
          </w:p>
          <w:p w14:paraId="1498345C" w14:textId="77777777" w:rsidR="00267838" w:rsidRPr="001F08D7" w:rsidRDefault="00B14819">
            <w:pPr>
              <w:pStyle w:val="TableParagraph"/>
              <w:spacing w:before="13" w:line="252" w:lineRule="auto"/>
              <w:ind w:right="108"/>
              <w:jc w:val="both"/>
              <w:rPr>
                <w:rFonts w:ascii="Times New Roman" w:hAnsi="Times New Roman" w:cs="Times New Roman"/>
              </w:rPr>
            </w:pPr>
            <w:r w:rsidRPr="001F08D7">
              <w:rPr>
                <w:rFonts w:ascii="Times New Roman" w:hAnsi="Times New Roman" w:cs="Times New Roman"/>
              </w:rPr>
              <w:t>the wrong pricing, the loss of information, etc., but since this is a random possibility and there is no estimable range for the probability of accuracy, in this experiment we I think that the delivery of each shipping order is error-free.</w:t>
            </w:r>
          </w:p>
        </w:tc>
      </w:tr>
      <w:tr w:rsidR="00267838" w:rsidRPr="001F08D7" w14:paraId="3DB27AEB" w14:textId="77777777">
        <w:trPr>
          <w:trHeight w:val="1153"/>
          <w:jc w:val="center"/>
        </w:trPr>
        <w:tc>
          <w:tcPr>
            <w:tcW w:w="1373" w:type="dxa"/>
          </w:tcPr>
          <w:p w14:paraId="370735A5" w14:textId="77777777" w:rsidR="00267838" w:rsidRPr="001F08D7" w:rsidRDefault="00B14819">
            <w:pPr>
              <w:pStyle w:val="TableParagraph"/>
              <w:tabs>
                <w:tab w:val="left" w:pos="973"/>
              </w:tabs>
              <w:spacing w:line="239" w:lineRule="exact"/>
              <w:rPr>
                <w:rFonts w:ascii="Times New Roman" w:hAnsi="Times New Roman" w:cs="Times New Roman"/>
              </w:rPr>
            </w:pPr>
            <w:r w:rsidRPr="001F08D7">
              <w:rPr>
                <w:rFonts w:ascii="Times New Roman" w:hAnsi="Times New Roman" w:cs="Times New Roman"/>
                <w:spacing w:val="-3"/>
              </w:rPr>
              <w:lastRenderedPageBreak/>
              <w:t>Time</w:t>
            </w:r>
            <w:r w:rsidRPr="001F08D7">
              <w:rPr>
                <w:rFonts w:ascii="Times New Roman" w:eastAsia="宋体" w:hAnsi="Times New Roman" w:cs="Times New Roman"/>
                <w:spacing w:val="-3"/>
                <w:lang w:eastAsia="zh-CN"/>
              </w:rPr>
              <w:t xml:space="preserve"> </w:t>
            </w:r>
            <w:r w:rsidRPr="001F08D7">
              <w:rPr>
                <w:rFonts w:ascii="Times New Roman" w:hAnsi="Times New Roman" w:cs="Times New Roman"/>
              </w:rPr>
              <w:t>for</w:t>
            </w:r>
          </w:p>
          <w:p w14:paraId="2AA1B9F5" w14:textId="77777777" w:rsidR="00267838" w:rsidRPr="001F08D7" w:rsidRDefault="00B14819">
            <w:pPr>
              <w:pStyle w:val="TableParagraph"/>
              <w:spacing w:before="13" w:line="252" w:lineRule="auto"/>
              <w:rPr>
                <w:rFonts w:ascii="Times New Roman" w:hAnsi="Times New Roman" w:cs="Times New Roman"/>
              </w:rPr>
            </w:pPr>
            <w:r w:rsidRPr="001F08D7">
              <w:rPr>
                <w:rFonts w:ascii="Times New Roman" w:hAnsi="Times New Roman" w:cs="Times New Roman"/>
              </w:rPr>
              <w:t>goods to be cleared</w:t>
            </w:r>
          </w:p>
        </w:tc>
        <w:tc>
          <w:tcPr>
            <w:tcW w:w="7326" w:type="dxa"/>
          </w:tcPr>
          <w:p w14:paraId="1967BCA1" w14:textId="77777777" w:rsidR="00267838" w:rsidRPr="001F08D7" w:rsidRDefault="00B14819">
            <w:pPr>
              <w:pStyle w:val="TableParagraph"/>
              <w:spacing w:line="239" w:lineRule="exact"/>
              <w:rPr>
                <w:rFonts w:ascii="Times New Roman" w:hAnsi="Times New Roman" w:cs="Times New Roman"/>
              </w:rPr>
            </w:pPr>
            <w:r w:rsidRPr="001F08D7">
              <w:rPr>
                <w:rFonts w:ascii="Times New Roman" w:hAnsi="Times New Roman" w:cs="Times New Roman"/>
              </w:rPr>
              <w:t>Considering that the goods may require customs inspection, this indicator</w:t>
            </w:r>
          </w:p>
          <w:p w14:paraId="3BBC310C" w14:textId="77777777" w:rsidR="00267838" w:rsidRPr="001F08D7" w:rsidRDefault="00B14819">
            <w:pPr>
              <w:pStyle w:val="TableParagraph"/>
              <w:spacing w:before="13" w:line="252" w:lineRule="auto"/>
              <w:ind w:right="108"/>
              <w:jc w:val="both"/>
              <w:rPr>
                <w:rFonts w:ascii="Times New Roman" w:hAnsi="Times New Roman" w:cs="Times New Roman"/>
              </w:rPr>
            </w:pPr>
            <w:r w:rsidRPr="001F08D7">
              <w:rPr>
                <w:rFonts w:ascii="Times New Roman" w:hAnsi="Times New Roman" w:cs="Times New Roman"/>
              </w:rPr>
              <w:t>indicates the average time for the goods to receive customs information. In this study, we do not consider the detention and cost of goods due to customs inspections.</w:t>
            </w:r>
          </w:p>
        </w:tc>
      </w:tr>
      <w:tr w:rsidR="00267838" w:rsidRPr="001F08D7" w14:paraId="3DF49E58" w14:textId="77777777">
        <w:trPr>
          <w:trHeight w:val="1153"/>
          <w:jc w:val="center"/>
        </w:trPr>
        <w:tc>
          <w:tcPr>
            <w:tcW w:w="1373" w:type="dxa"/>
          </w:tcPr>
          <w:p w14:paraId="03224FE2" w14:textId="77777777" w:rsidR="00267838" w:rsidRPr="001F08D7" w:rsidRDefault="00B14819">
            <w:pPr>
              <w:pStyle w:val="TableParagraph"/>
              <w:spacing w:line="239" w:lineRule="exact"/>
              <w:rPr>
                <w:rFonts w:ascii="Times New Roman" w:eastAsia="宋体" w:hAnsi="Times New Roman" w:cs="Times New Roman"/>
                <w:lang w:eastAsia="zh-CN"/>
              </w:rPr>
            </w:pPr>
            <w:r w:rsidRPr="001F08D7">
              <w:rPr>
                <w:rFonts w:ascii="Times New Roman" w:hAnsi="Times New Roman" w:cs="Times New Roman"/>
              </w:rPr>
              <w:t>Security in</w:t>
            </w:r>
            <w:r w:rsidRPr="001F08D7">
              <w:rPr>
                <w:rFonts w:ascii="Times New Roman" w:eastAsia="宋体" w:hAnsi="Times New Roman" w:cs="Times New Roman"/>
                <w:lang w:eastAsia="zh-CN"/>
              </w:rPr>
              <w:t xml:space="preserve"> information</w:t>
            </w:r>
          </w:p>
          <w:p w14:paraId="565F41A7" w14:textId="77777777" w:rsidR="00267838" w:rsidRPr="001F08D7" w:rsidRDefault="00B14819">
            <w:pPr>
              <w:pStyle w:val="TableParagraph"/>
              <w:spacing w:before="13" w:line="252" w:lineRule="auto"/>
              <w:rPr>
                <w:rFonts w:ascii="Times New Roman" w:hAnsi="Times New Roman" w:cs="Times New Roman"/>
              </w:rPr>
            </w:pPr>
            <w:r w:rsidRPr="001F08D7">
              <w:rPr>
                <w:rFonts w:ascii="Times New Roman" w:hAnsi="Times New Roman" w:cs="Times New Roman"/>
              </w:rPr>
              <w:t>sharing</w:t>
            </w:r>
          </w:p>
        </w:tc>
        <w:tc>
          <w:tcPr>
            <w:tcW w:w="7326" w:type="dxa"/>
          </w:tcPr>
          <w:p w14:paraId="1F66987C" w14:textId="77777777" w:rsidR="00267838" w:rsidRPr="001F08D7" w:rsidRDefault="00B14819">
            <w:pPr>
              <w:pStyle w:val="TableParagraph"/>
              <w:spacing w:line="239" w:lineRule="exact"/>
              <w:rPr>
                <w:rFonts w:ascii="Times New Roman" w:hAnsi="Times New Roman" w:cs="Times New Roman"/>
              </w:rPr>
            </w:pPr>
            <w:r w:rsidRPr="001F08D7">
              <w:rPr>
                <w:rFonts w:ascii="Times New Roman" w:hAnsi="Times New Roman" w:cs="Times New Roman"/>
              </w:rPr>
              <w:t xml:space="preserve">This is a qualitative indicator. The risk of security mainly depends on tampering and loss in the process of information transmission. In this </w:t>
            </w:r>
            <w:r w:rsidRPr="001F08D7">
              <w:rPr>
                <w:rFonts w:ascii="Times New Roman" w:hAnsi="Times New Roman" w:cs="Times New Roman"/>
                <w:spacing w:val="-3"/>
              </w:rPr>
              <w:t xml:space="preserve">study, </w:t>
            </w:r>
            <w:r w:rsidRPr="001F08D7">
              <w:rPr>
                <w:rFonts w:ascii="Times New Roman" w:hAnsi="Times New Roman" w:cs="Times New Roman"/>
              </w:rPr>
              <w:t>we assume that there is no information tampering or information loss</w:t>
            </w:r>
            <w:r w:rsidRPr="001F08D7">
              <w:rPr>
                <w:rFonts w:ascii="Times New Roman" w:hAnsi="Times New Roman" w:cs="Times New Roman"/>
                <w:spacing w:val="-17"/>
              </w:rPr>
              <w:t xml:space="preserve"> </w:t>
            </w:r>
            <w:r w:rsidRPr="001F08D7">
              <w:rPr>
                <w:rFonts w:ascii="Times New Roman" w:hAnsi="Times New Roman" w:cs="Times New Roman"/>
              </w:rPr>
              <w:t>during information</w:t>
            </w:r>
            <w:r w:rsidRPr="001F08D7">
              <w:rPr>
                <w:rFonts w:ascii="Times New Roman" w:hAnsi="Times New Roman" w:cs="Times New Roman"/>
                <w:spacing w:val="-3"/>
              </w:rPr>
              <w:t xml:space="preserve"> </w:t>
            </w:r>
            <w:r w:rsidRPr="001F08D7">
              <w:rPr>
                <w:rFonts w:ascii="Times New Roman" w:hAnsi="Times New Roman" w:cs="Times New Roman"/>
              </w:rPr>
              <w:t>transmission.</w:t>
            </w:r>
          </w:p>
        </w:tc>
      </w:tr>
    </w:tbl>
    <w:p w14:paraId="6C6B72E1" w14:textId="77777777" w:rsidR="00267838" w:rsidRPr="001F08D7" w:rsidRDefault="00B14819">
      <w:pPr>
        <w:pStyle w:val="a3"/>
        <w:ind w:left="0"/>
        <w:jc w:val="center"/>
        <w:rPr>
          <w:rFonts w:ascii="Times New Roman" w:hAnsi="Times New Roman" w:cs="Times New Roman"/>
          <w:spacing w:val="-3"/>
          <w:lang w:eastAsia="zh-CN"/>
        </w:rPr>
      </w:pPr>
      <w:r w:rsidRPr="001F08D7">
        <w:rPr>
          <w:rFonts w:ascii="Times New Roman" w:hAnsi="Times New Roman" w:cs="Times New Roman"/>
          <w:spacing w:val="-3"/>
          <w:lang w:eastAsia="zh-CN"/>
        </w:rPr>
        <w:t>Table 3. System boundaries</w:t>
      </w:r>
    </w:p>
    <w:bookmarkEnd w:id="26"/>
    <w:p w14:paraId="71230491" w14:textId="77777777" w:rsidR="00267838" w:rsidRPr="001F08D7" w:rsidRDefault="00267838">
      <w:pPr>
        <w:pStyle w:val="a3"/>
        <w:ind w:left="0"/>
        <w:jc w:val="center"/>
        <w:rPr>
          <w:rFonts w:ascii="Times New Roman" w:hAnsi="Times New Roman" w:cs="Times New Roman"/>
          <w:spacing w:val="-3"/>
          <w:lang w:eastAsia="zh-CN"/>
        </w:rPr>
      </w:pPr>
    </w:p>
    <w:p w14:paraId="67731EFE" w14:textId="77777777" w:rsidR="00267838" w:rsidRPr="001F08D7" w:rsidRDefault="00B14819">
      <w:pPr>
        <w:pStyle w:val="1"/>
        <w:numPr>
          <w:ilvl w:val="0"/>
          <w:numId w:val="0"/>
        </w:numPr>
        <w:rPr>
          <w:rFonts w:ascii="Times New Roman" w:hAnsi="Times New Roman" w:cs="Times New Roman"/>
          <w:sz w:val="28"/>
          <w:lang w:eastAsia="zh-CN"/>
        </w:rPr>
      </w:pPr>
      <w:r w:rsidRPr="001F08D7">
        <w:rPr>
          <w:rFonts w:ascii="Times New Roman" w:hAnsi="Times New Roman" w:cs="Times New Roman"/>
          <w:sz w:val="28"/>
          <w:lang w:eastAsia="zh-CN"/>
        </w:rPr>
        <w:t xml:space="preserve">1.3 Summary </w:t>
      </w:r>
    </w:p>
    <w:p w14:paraId="4678DAE7"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This section describes the meaning of related concepts and related work research. The purpose of this experiment is to explore whether blockchain technology can affect the communication efficiency of small port communication systems and determine the influencing factors. In this study, I will mainly use the simulation method [19] to conduct experiments, which are elaborated in section 4.</w:t>
      </w:r>
    </w:p>
    <w:p w14:paraId="2572A796" w14:textId="77777777" w:rsidR="00267838" w:rsidRPr="001F08D7" w:rsidRDefault="00B14819">
      <w:pPr>
        <w:pStyle w:val="1"/>
        <w:rPr>
          <w:rFonts w:ascii="Times New Roman" w:hAnsi="Times New Roman" w:cs="Times New Roman"/>
        </w:rPr>
      </w:pPr>
      <w:r w:rsidRPr="001F08D7">
        <w:rPr>
          <w:rFonts w:ascii="Times New Roman" w:hAnsi="Times New Roman" w:cs="Times New Roman"/>
        </w:rPr>
        <w:t>Aim and objectives</w:t>
      </w:r>
    </w:p>
    <w:p w14:paraId="3A93ECE6" w14:textId="77777777" w:rsidR="00267838" w:rsidRPr="001F08D7" w:rsidRDefault="00B14819">
      <w:pPr>
        <w:rPr>
          <w:rFonts w:ascii="Times New Roman" w:hAnsi="Times New Roman" w:cs="Times New Roman"/>
        </w:rPr>
      </w:pPr>
      <w:bookmarkStart w:id="27" w:name="_Hlk29129311"/>
      <w:r w:rsidRPr="001F08D7">
        <w:rPr>
          <w:rFonts w:ascii="Times New Roman" w:hAnsi="Times New Roman" w:cs="Times New Roman"/>
        </w:rPr>
        <w:t>Aims:</w:t>
      </w:r>
    </w:p>
    <w:p w14:paraId="57F4115D" w14:textId="77777777" w:rsidR="00267838" w:rsidRPr="001F08D7" w:rsidRDefault="00B14819">
      <w:pPr>
        <w:rPr>
          <w:rFonts w:ascii="Times New Roman" w:hAnsi="Times New Roman" w:cs="Times New Roman"/>
        </w:rPr>
      </w:pPr>
      <w:r w:rsidRPr="001F08D7">
        <w:rPr>
          <w:rFonts w:ascii="Times New Roman" w:hAnsi="Times New Roman" w:cs="Times New Roman"/>
        </w:rPr>
        <w:t>The aim of this study is to explore whether blockchain technology can influence the communication efficiency of small port communication systems and identify the influencing factors.</w:t>
      </w:r>
    </w:p>
    <w:p w14:paraId="494B0682" w14:textId="77777777" w:rsidR="00267838" w:rsidRPr="001F08D7" w:rsidRDefault="00267838">
      <w:pPr>
        <w:rPr>
          <w:rFonts w:ascii="Times New Roman" w:hAnsi="Times New Roman" w:cs="Times New Roman"/>
        </w:rPr>
      </w:pPr>
    </w:p>
    <w:p w14:paraId="5E458E61" w14:textId="77777777" w:rsidR="00267838" w:rsidRPr="001F08D7" w:rsidRDefault="00B14819">
      <w:pPr>
        <w:rPr>
          <w:rFonts w:ascii="Times New Roman" w:hAnsi="Times New Roman" w:cs="Times New Roman"/>
        </w:rPr>
      </w:pPr>
      <w:r w:rsidRPr="001F08D7">
        <w:rPr>
          <w:rFonts w:ascii="Times New Roman" w:hAnsi="Times New Roman" w:cs="Times New Roman"/>
        </w:rPr>
        <w:t>Objectives:</w:t>
      </w:r>
    </w:p>
    <w:p w14:paraId="2D740152" w14:textId="77777777" w:rsidR="00267838" w:rsidRPr="001F08D7" w:rsidRDefault="00B14819">
      <w:pPr>
        <w:rPr>
          <w:rFonts w:ascii="Times New Roman" w:hAnsi="Times New Roman" w:cs="Times New Roman"/>
        </w:rPr>
      </w:pPr>
      <w:r w:rsidRPr="001F08D7">
        <w:rPr>
          <w:rFonts w:ascii="Times New Roman" w:hAnsi="Times New Roman" w:cs="Times New Roman"/>
        </w:rPr>
        <w:t>-Design model system</w:t>
      </w:r>
    </w:p>
    <w:p w14:paraId="566377B6" w14:textId="77777777" w:rsidR="00267838" w:rsidRPr="001F08D7" w:rsidRDefault="00B14819">
      <w:pPr>
        <w:rPr>
          <w:rFonts w:ascii="Times New Roman" w:hAnsi="Times New Roman" w:cs="Times New Roman"/>
        </w:rPr>
      </w:pPr>
      <w:r w:rsidRPr="001F08D7">
        <w:rPr>
          <w:rFonts w:ascii="Times New Roman" w:hAnsi="Times New Roman" w:cs="Times New Roman"/>
        </w:rPr>
        <w:t>-Using simulation methods to test whether blockchain technology can improve system communication efficiency</w:t>
      </w:r>
    </w:p>
    <w:p w14:paraId="40F4618D" w14:textId="77777777" w:rsidR="00267838" w:rsidRPr="001F08D7" w:rsidRDefault="00B14819">
      <w:pPr>
        <w:rPr>
          <w:rFonts w:ascii="Times New Roman" w:hAnsi="Times New Roman" w:cs="Times New Roman"/>
        </w:rPr>
      </w:pPr>
      <w:r w:rsidRPr="001F08D7">
        <w:rPr>
          <w:rFonts w:ascii="Times New Roman" w:hAnsi="Times New Roman" w:cs="Times New Roman"/>
        </w:rPr>
        <w:t>-Summarize the feasibility of using blockchain technology in small ports</w:t>
      </w:r>
    </w:p>
    <w:bookmarkEnd w:id="27"/>
    <w:p w14:paraId="7A4F2F4B" w14:textId="77777777" w:rsidR="00267838" w:rsidRPr="006C5C3B" w:rsidRDefault="00B14819" w:rsidP="006C5C3B">
      <w:pPr>
        <w:pStyle w:val="1"/>
        <w:rPr>
          <w:rFonts w:ascii="Times New Roman" w:hAnsi="Times New Roman" w:cs="Times New Roman"/>
        </w:rPr>
      </w:pPr>
      <w:r w:rsidRPr="001F08D7">
        <w:rPr>
          <w:rFonts w:ascii="Times New Roman" w:hAnsi="Times New Roman" w:cs="Times New Roman"/>
        </w:rPr>
        <w:t xml:space="preserve">Research questions </w:t>
      </w:r>
    </w:p>
    <w:p w14:paraId="4AD63E9D" w14:textId="176243F8" w:rsidR="00267838" w:rsidRPr="001F08D7" w:rsidRDefault="00B14819">
      <w:pPr>
        <w:rPr>
          <w:rFonts w:ascii="Times New Roman" w:hAnsi="Times New Roman" w:cs="Times New Roman"/>
        </w:rPr>
      </w:pPr>
      <w:bookmarkStart w:id="28" w:name="_Hlk29129353"/>
      <w:r w:rsidRPr="001F08D7">
        <w:rPr>
          <w:rFonts w:ascii="Times New Roman" w:hAnsi="Times New Roman" w:cs="Times New Roman"/>
        </w:rPr>
        <w:t>RQ</w:t>
      </w:r>
      <w:r w:rsidRPr="001F08D7">
        <w:rPr>
          <w:rFonts w:ascii="Times New Roman" w:eastAsia="宋体" w:hAnsi="Times New Roman" w:cs="Times New Roman"/>
          <w:lang w:eastAsia="zh-CN"/>
        </w:rPr>
        <w:t>1</w:t>
      </w:r>
      <w:r w:rsidRPr="001F08D7">
        <w:rPr>
          <w:rFonts w:ascii="Times New Roman" w:hAnsi="Times New Roman" w:cs="Times New Roman"/>
        </w:rPr>
        <w:t>: Which functions and roles are affected by blockchain based PCS, and how such a setting</w:t>
      </w:r>
      <w:r w:rsidR="003C0361">
        <w:rPr>
          <w:rFonts w:ascii="Times New Roman" w:hAnsi="Times New Roman" w:cs="Times New Roman"/>
        </w:rPr>
        <w:t xml:space="preserve"> </w:t>
      </w:r>
      <w:r w:rsidR="006A1D1C">
        <w:rPr>
          <w:rFonts w:ascii="Times New Roman" w:hAnsi="Times New Roman" w:cs="Times New Roman"/>
        </w:rPr>
        <w:t>can</w:t>
      </w:r>
      <w:r w:rsidRPr="001F08D7">
        <w:rPr>
          <w:rFonts w:ascii="Times New Roman" w:hAnsi="Times New Roman" w:cs="Times New Roman"/>
        </w:rPr>
        <w:t xml:space="preserve"> be simulated?</w:t>
      </w:r>
    </w:p>
    <w:p w14:paraId="182CFC4E" w14:textId="77777777" w:rsidR="00267838" w:rsidRPr="001F08D7" w:rsidRDefault="00267838">
      <w:pPr>
        <w:rPr>
          <w:rFonts w:ascii="Times New Roman" w:hAnsi="Times New Roman" w:cs="Times New Roman"/>
        </w:rPr>
      </w:pPr>
    </w:p>
    <w:p w14:paraId="10D80C10" w14:textId="4F9A9E29" w:rsidR="00267838" w:rsidRPr="001F08D7" w:rsidRDefault="00B14819">
      <w:pPr>
        <w:rPr>
          <w:rFonts w:ascii="Times New Roman" w:hAnsi="Times New Roman" w:cs="Times New Roman"/>
        </w:rPr>
      </w:pPr>
      <w:r w:rsidRPr="001F08D7">
        <w:rPr>
          <w:rFonts w:ascii="Times New Roman" w:hAnsi="Times New Roman" w:cs="Times New Roman"/>
        </w:rPr>
        <w:t>RQ</w:t>
      </w:r>
      <w:r w:rsidRPr="001F08D7">
        <w:rPr>
          <w:rFonts w:ascii="Times New Roman" w:eastAsia="宋体" w:hAnsi="Times New Roman" w:cs="Times New Roman"/>
          <w:lang w:eastAsia="zh-CN"/>
        </w:rPr>
        <w:t>2</w:t>
      </w:r>
      <w:r w:rsidRPr="001F08D7">
        <w:rPr>
          <w:rFonts w:ascii="Times New Roman" w:hAnsi="Times New Roman" w:cs="Times New Roman"/>
        </w:rPr>
        <w:t>: Which blockchain use-case could benefit small ports and how?</w:t>
      </w:r>
    </w:p>
    <w:p w14:paraId="4B537F7A" w14:textId="77777777" w:rsidR="00267838" w:rsidRPr="001F08D7" w:rsidRDefault="00267838">
      <w:pPr>
        <w:rPr>
          <w:rFonts w:ascii="Times New Roman" w:hAnsi="Times New Roman" w:cs="Times New Roman"/>
        </w:rPr>
      </w:pPr>
    </w:p>
    <w:p w14:paraId="5D4E57F7" w14:textId="79B2604F" w:rsidR="00267838" w:rsidRPr="001F08D7" w:rsidRDefault="00B14819">
      <w:pPr>
        <w:rPr>
          <w:rFonts w:ascii="Times New Roman" w:hAnsi="Times New Roman" w:cs="Times New Roman"/>
        </w:rPr>
      </w:pPr>
      <w:r w:rsidRPr="001F08D7">
        <w:rPr>
          <w:rFonts w:ascii="Times New Roman" w:hAnsi="Times New Roman" w:cs="Times New Roman"/>
        </w:rPr>
        <w:t>RQ</w:t>
      </w:r>
      <w:r w:rsidRPr="001F08D7">
        <w:rPr>
          <w:rFonts w:ascii="Times New Roman" w:eastAsia="宋体" w:hAnsi="Times New Roman" w:cs="Times New Roman"/>
          <w:lang w:eastAsia="zh-CN"/>
        </w:rPr>
        <w:t>3</w:t>
      </w:r>
      <w:r w:rsidRPr="001F08D7">
        <w:rPr>
          <w:rFonts w:ascii="Times New Roman" w:hAnsi="Times New Roman" w:cs="Times New Roman"/>
        </w:rPr>
        <w:t xml:space="preserve">: </w:t>
      </w:r>
      <w:r w:rsidR="006A1D1C">
        <w:rPr>
          <w:rFonts w:ascii="Times New Roman" w:hAnsi="Times New Roman" w:cs="Times New Roman"/>
        </w:rPr>
        <w:t>What factors</w:t>
      </w:r>
      <w:r w:rsidR="00112860">
        <w:rPr>
          <w:rFonts w:ascii="Times New Roman" w:hAnsi="Times New Roman" w:cs="Times New Roman"/>
        </w:rPr>
        <w:t xml:space="preserve"> in</w:t>
      </w:r>
      <w:r w:rsidR="006A1D1C">
        <w:rPr>
          <w:rFonts w:ascii="Times New Roman" w:hAnsi="Times New Roman" w:cs="Times New Roman"/>
        </w:rPr>
        <w:t xml:space="preserve"> enhance or impede using blockchain</w:t>
      </w:r>
      <w:r w:rsidR="00112860">
        <w:rPr>
          <w:rFonts w:ascii="Times New Roman" w:hAnsi="Times New Roman" w:cs="Times New Roman"/>
        </w:rPr>
        <w:t xml:space="preserve"> in small ports</w:t>
      </w:r>
      <w:r w:rsidR="006A1D1C">
        <w:rPr>
          <w:rFonts w:ascii="Times New Roman" w:hAnsi="Times New Roman" w:cs="Times New Roman"/>
        </w:rPr>
        <w:t>?</w:t>
      </w:r>
    </w:p>
    <w:bookmarkEnd w:id="28"/>
    <w:p w14:paraId="2191871C" w14:textId="77777777" w:rsidR="00267838" w:rsidRPr="001F08D7" w:rsidRDefault="00B14819">
      <w:pPr>
        <w:pStyle w:val="1"/>
        <w:rPr>
          <w:rFonts w:ascii="Times New Roman" w:hAnsi="Times New Roman" w:cs="Times New Roman"/>
        </w:rPr>
      </w:pPr>
      <w:r w:rsidRPr="001F08D7">
        <w:rPr>
          <w:rFonts w:ascii="Times New Roman" w:hAnsi="Times New Roman" w:cs="Times New Roman"/>
        </w:rPr>
        <w:t xml:space="preserve">Method </w:t>
      </w:r>
    </w:p>
    <w:p w14:paraId="66F8F19F" w14:textId="4ACD2086" w:rsidR="00267838" w:rsidRPr="00A85089" w:rsidRDefault="00B14819">
      <w:pPr>
        <w:pStyle w:val="a3"/>
        <w:ind w:left="0"/>
        <w:jc w:val="both"/>
        <w:rPr>
          <w:rFonts w:ascii="Times New Roman" w:eastAsia="宋体" w:hAnsi="Times New Roman" w:cs="Times New Roman" w:hint="eastAsia"/>
          <w:spacing w:val="-3"/>
          <w:lang w:eastAsia="zh-CN"/>
        </w:rPr>
      </w:pPr>
      <w:r w:rsidRPr="004B2E6A">
        <w:rPr>
          <w:rFonts w:ascii="Times New Roman" w:hAnsi="Times New Roman" w:cs="Times New Roman"/>
          <w:spacing w:val="-3"/>
          <w:highlight w:val="yellow"/>
          <w:lang w:eastAsia="zh-CN"/>
        </w:rPr>
        <w:t xml:space="preserve">In this research, I mainly use the simulation method [19] to explore the impact of blockchain on the system communication efficiency of multi-company cooperation in small ports. Before conducting the simulation, </w:t>
      </w:r>
      <w:r w:rsidRPr="00215543">
        <w:rPr>
          <w:rFonts w:ascii="Times New Roman" w:hAnsi="Times New Roman" w:cs="Times New Roman"/>
          <w:color w:val="FF0000"/>
          <w:spacing w:val="-3"/>
          <w:highlight w:val="yellow"/>
          <w:lang w:eastAsia="zh-CN"/>
        </w:rPr>
        <w:t xml:space="preserve">I will use the </w:t>
      </w:r>
      <w:bookmarkStart w:id="29" w:name="_Hlk29117815"/>
      <w:r w:rsidRPr="00215543">
        <w:rPr>
          <w:rFonts w:ascii="Times New Roman" w:hAnsi="Times New Roman" w:cs="Times New Roman"/>
          <w:color w:val="FF0000"/>
          <w:spacing w:val="-3"/>
          <w:highlight w:val="yellow"/>
          <w:lang w:eastAsia="zh-CN"/>
        </w:rPr>
        <w:t xml:space="preserve">literature review </w:t>
      </w:r>
      <w:bookmarkEnd w:id="29"/>
      <w:r w:rsidRPr="00215543">
        <w:rPr>
          <w:rFonts w:ascii="Times New Roman" w:hAnsi="Times New Roman" w:cs="Times New Roman"/>
          <w:color w:val="FF0000"/>
          <w:spacing w:val="-3"/>
          <w:highlight w:val="yellow"/>
          <w:lang w:eastAsia="zh-CN"/>
        </w:rPr>
        <w:t>method to clarify the model</w:t>
      </w:r>
      <w:r w:rsidRPr="004B2E6A">
        <w:rPr>
          <w:rFonts w:ascii="Times New Roman" w:hAnsi="Times New Roman" w:cs="Times New Roman"/>
          <w:spacing w:val="-3"/>
          <w:highlight w:val="yellow"/>
          <w:lang w:eastAsia="zh-CN"/>
        </w:rPr>
        <w:t>. But in order to more clearly illustrate the content and role of the literature review, I will first describe the flow to use the si</w:t>
      </w:r>
      <w:r w:rsidR="00A85089">
        <w:rPr>
          <w:rFonts w:ascii="Times New Roman" w:hAnsi="Times New Roman" w:cs="Times New Roman"/>
          <w:spacing w:val="-3"/>
          <w:highlight w:val="yellow"/>
          <w:lang w:eastAsia="zh-CN"/>
        </w:rPr>
        <w:t>mulation method in this secti</w:t>
      </w:r>
      <w:r w:rsidR="00A85089" w:rsidRPr="00A85089">
        <w:rPr>
          <w:rFonts w:ascii="Times New Roman" w:hAnsi="Times New Roman" w:cs="Times New Roman"/>
          <w:spacing w:val="-3"/>
          <w:highlight w:val="yellow"/>
          <w:lang w:eastAsia="zh-CN"/>
        </w:rPr>
        <w:t>o</w:t>
      </w:r>
      <w:r w:rsidR="00A85089" w:rsidRPr="00A85089">
        <w:rPr>
          <w:rFonts w:ascii="宋体" w:eastAsia="宋体" w:hAnsi="宋体" w:cs="Times New Roman" w:hint="eastAsia"/>
          <w:spacing w:val="-3"/>
          <w:highlight w:val="yellow"/>
          <w:lang w:eastAsia="zh-CN"/>
        </w:rPr>
        <w:t>n</w:t>
      </w:r>
      <w:r w:rsidR="00A85089" w:rsidRPr="00A85089">
        <w:rPr>
          <w:rFonts w:ascii="Times New Roman" w:hAnsi="Times New Roman" w:cs="Times New Roman"/>
          <w:spacing w:val="-3"/>
          <w:highlight w:val="yellow"/>
          <w:lang w:eastAsia="zh-CN"/>
        </w:rPr>
        <w:t>. Describe more on Literature Review work</w:t>
      </w:r>
    </w:p>
    <w:p w14:paraId="775A404B" w14:textId="77777777" w:rsidR="00267838" w:rsidRPr="001F08D7" w:rsidRDefault="00B14819">
      <w:pPr>
        <w:pStyle w:val="1"/>
        <w:numPr>
          <w:ilvl w:val="0"/>
          <w:numId w:val="0"/>
        </w:numPr>
        <w:rPr>
          <w:rFonts w:ascii="Times New Roman" w:hAnsi="Times New Roman" w:cs="Times New Roman"/>
          <w:sz w:val="28"/>
          <w:lang w:eastAsia="zh-CN"/>
        </w:rPr>
      </w:pPr>
      <w:r w:rsidRPr="001F08D7">
        <w:rPr>
          <w:rFonts w:ascii="Times New Roman" w:hAnsi="Times New Roman" w:cs="Times New Roman"/>
          <w:sz w:val="28"/>
          <w:lang w:eastAsia="zh-CN"/>
        </w:rPr>
        <w:lastRenderedPageBreak/>
        <w:t>4.1 Simulation method</w:t>
      </w:r>
    </w:p>
    <w:p w14:paraId="5C616DC9" w14:textId="77777777" w:rsidR="00267838" w:rsidRPr="001F08D7" w:rsidRDefault="00B14819">
      <w:pPr>
        <w:pStyle w:val="a3"/>
        <w:ind w:left="0"/>
        <w:jc w:val="both"/>
        <w:rPr>
          <w:rFonts w:ascii="Times New Roman" w:hAnsi="Times New Roman" w:cs="Times New Roman"/>
          <w:spacing w:val="-3"/>
          <w:lang w:eastAsia="zh-CN"/>
        </w:rPr>
      </w:pPr>
      <w:bookmarkStart w:id="30" w:name="_Hlk29159193"/>
      <w:r w:rsidRPr="001F08D7">
        <w:rPr>
          <w:rFonts w:ascii="Times New Roman" w:hAnsi="Times New Roman" w:cs="Times New Roman"/>
          <w:spacing w:val="-3"/>
          <w:lang w:eastAsia="zh-CN"/>
        </w:rPr>
        <w:t xml:space="preserve">A simulation is an approximate imitation of the operation of a process or system [20]. The aim of the simulation method is to understand the behavior of the system or to evaluate the strategy of system operation. Although the problems in the real world are usually much more complicated than the simulations, we estimate the behavior of the system through simulation, which is acceptable for </w:t>
      </w:r>
      <w:r w:rsidR="003132CF" w:rsidRPr="001F08D7">
        <w:rPr>
          <w:rFonts w:ascii="Times New Roman" w:hAnsi="Times New Roman" w:cs="Times New Roman"/>
          <w:spacing w:val="-3"/>
          <w:lang w:eastAsia="zh-CN"/>
        </w:rPr>
        <w:t>research [</w:t>
      </w:r>
      <w:r w:rsidRPr="001F08D7">
        <w:rPr>
          <w:rFonts w:ascii="Times New Roman" w:hAnsi="Times New Roman" w:cs="Times New Roman"/>
          <w:spacing w:val="-3"/>
          <w:lang w:eastAsia="zh-CN"/>
        </w:rPr>
        <w:t xml:space="preserve">21]. </w:t>
      </w:r>
    </w:p>
    <w:bookmarkEnd w:id="30"/>
    <w:p w14:paraId="20BDB1A1" w14:textId="77777777" w:rsidR="00267838" w:rsidRPr="001F08D7" w:rsidRDefault="00267838">
      <w:pPr>
        <w:pStyle w:val="a3"/>
        <w:ind w:left="0"/>
        <w:jc w:val="both"/>
        <w:rPr>
          <w:rFonts w:ascii="Times New Roman" w:hAnsi="Times New Roman" w:cs="Times New Roman"/>
          <w:spacing w:val="-3"/>
          <w:lang w:eastAsia="zh-CN"/>
        </w:rPr>
      </w:pPr>
    </w:p>
    <w:p w14:paraId="28543FC3"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According to Francisconi’s research, he proposed four business cases using blockchain technology. In this study, we will design a model to simulate communication between multi-company collaborations in small port system based on Francisconi’s research and the characteristics of small ports, and explore the impact of blockchain technology on the communication efficiency of PCS in small ports by measuring KPIs. In this research, we will compare the results of KPI measurements between PCS using blockchain and PCS without blockchain (traditional PCS). By comparing the results, we can understand the advantages and disadvantages of applying blockchain in small ports.</w:t>
      </w:r>
    </w:p>
    <w:p w14:paraId="431EE040" w14:textId="77777777" w:rsidR="00267838" w:rsidRPr="001F08D7" w:rsidRDefault="00267838">
      <w:pPr>
        <w:pStyle w:val="a3"/>
        <w:ind w:left="0"/>
        <w:jc w:val="both"/>
        <w:rPr>
          <w:rFonts w:ascii="Times New Roman" w:hAnsi="Times New Roman" w:cs="Times New Roman"/>
          <w:spacing w:val="-3"/>
          <w:lang w:eastAsia="zh-CN"/>
        </w:rPr>
      </w:pPr>
    </w:p>
    <w:p w14:paraId="128DCAE0" w14:textId="77777777" w:rsidR="00267838"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This method will focus on RQ 2 &amp; RQ 3.</w:t>
      </w:r>
    </w:p>
    <w:p w14:paraId="64AC9BC2" w14:textId="77777777" w:rsidR="006C5C3B" w:rsidRPr="001F08D7" w:rsidRDefault="006C5C3B">
      <w:pPr>
        <w:pStyle w:val="a3"/>
        <w:ind w:left="0"/>
        <w:jc w:val="both"/>
        <w:rPr>
          <w:rFonts w:ascii="Times New Roman" w:hAnsi="Times New Roman" w:cs="Times New Roman"/>
          <w:spacing w:val="-3"/>
          <w:lang w:eastAsia="zh-CN"/>
        </w:rPr>
      </w:pPr>
    </w:p>
    <w:p w14:paraId="4CE05E02"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The following briefly describes the basic steps in the simulation process [18]:</w:t>
      </w:r>
    </w:p>
    <w:p w14:paraId="56834838" w14:textId="77777777" w:rsidR="00267838" w:rsidRPr="001F08D7" w:rsidRDefault="00267838">
      <w:pPr>
        <w:pStyle w:val="a3"/>
        <w:ind w:left="0"/>
        <w:jc w:val="both"/>
        <w:rPr>
          <w:rFonts w:ascii="Times New Roman" w:hAnsi="Times New Roman" w:cs="Times New Roman"/>
          <w:spacing w:val="-3"/>
          <w:lang w:eastAsia="zh-CN"/>
        </w:rPr>
      </w:pPr>
    </w:p>
    <w:p w14:paraId="05766FDA" w14:textId="77777777" w:rsidR="00267838" w:rsidRPr="001F08D7" w:rsidRDefault="00B14819">
      <w:pPr>
        <w:pStyle w:val="a3"/>
        <w:numPr>
          <w:ilvl w:val="0"/>
          <w:numId w:val="2"/>
        </w:numPr>
        <w:ind w:left="0"/>
        <w:jc w:val="both"/>
        <w:rPr>
          <w:rFonts w:ascii="Times New Roman" w:hAnsi="Times New Roman" w:cs="Times New Roman"/>
          <w:spacing w:val="-3"/>
          <w:lang w:eastAsia="zh-CN"/>
        </w:rPr>
      </w:pPr>
      <w:bookmarkStart w:id="31" w:name="_Hlk29160313"/>
      <w:r w:rsidRPr="001F08D7">
        <w:rPr>
          <w:rFonts w:ascii="Times New Roman" w:hAnsi="Times New Roman" w:cs="Times New Roman"/>
          <w:spacing w:val="-3"/>
          <w:lang w:eastAsia="zh-CN"/>
        </w:rPr>
        <w:t>Problem Definition</w:t>
      </w:r>
    </w:p>
    <w:bookmarkEnd w:id="31"/>
    <w:p w14:paraId="2BADBA11"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The initial steps include determining the research goals and identifying the issues that need to be addressed. In this study, I will explore the impact of blockchain on the system communication efficiency of multi-company cooperation in small ports</w:t>
      </w:r>
    </w:p>
    <w:p w14:paraId="42C7D6AC" w14:textId="77777777" w:rsidR="00267838" w:rsidRPr="001F08D7" w:rsidRDefault="00267838">
      <w:pPr>
        <w:pStyle w:val="a3"/>
        <w:ind w:left="0"/>
        <w:jc w:val="both"/>
        <w:rPr>
          <w:rFonts w:ascii="Times New Roman" w:hAnsi="Times New Roman" w:cs="Times New Roman"/>
          <w:spacing w:val="-3"/>
          <w:lang w:eastAsia="zh-CN"/>
        </w:rPr>
      </w:pPr>
    </w:p>
    <w:p w14:paraId="07835CAE" w14:textId="77777777" w:rsidR="00267838" w:rsidRPr="001F08D7" w:rsidRDefault="00B14819">
      <w:pPr>
        <w:pStyle w:val="a3"/>
        <w:numPr>
          <w:ilvl w:val="0"/>
          <w:numId w:val="2"/>
        </w:numPr>
        <w:ind w:left="0"/>
        <w:jc w:val="both"/>
        <w:rPr>
          <w:rFonts w:ascii="Times New Roman" w:hAnsi="Times New Roman" w:cs="Times New Roman"/>
          <w:spacing w:val="-3"/>
          <w:lang w:eastAsia="zh-CN"/>
        </w:rPr>
      </w:pPr>
      <w:bookmarkStart w:id="32" w:name="_Hlk29160340"/>
      <w:r w:rsidRPr="001F08D7">
        <w:rPr>
          <w:rFonts w:ascii="Times New Roman" w:hAnsi="Times New Roman" w:cs="Times New Roman"/>
          <w:spacing w:val="-3"/>
          <w:lang w:eastAsia="zh-CN"/>
        </w:rPr>
        <w:t>Project Planning</w:t>
      </w:r>
    </w:p>
    <w:bookmarkEnd w:id="32"/>
    <w:p w14:paraId="55872AAB"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Make a project plan for the projects to be completed, including background research, preliminary KPI screening.</w:t>
      </w:r>
    </w:p>
    <w:p w14:paraId="3D7CC973" w14:textId="77777777" w:rsidR="00267838" w:rsidRPr="001F08D7" w:rsidRDefault="00267838">
      <w:pPr>
        <w:pStyle w:val="a3"/>
        <w:ind w:left="0"/>
        <w:jc w:val="both"/>
        <w:rPr>
          <w:rFonts w:ascii="Times New Roman" w:hAnsi="Times New Roman" w:cs="Times New Roman"/>
          <w:spacing w:val="-3"/>
          <w:lang w:eastAsia="zh-CN"/>
        </w:rPr>
      </w:pPr>
    </w:p>
    <w:p w14:paraId="774906C2" w14:textId="77777777" w:rsidR="00267838" w:rsidRPr="001F08D7" w:rsidRDefault="00B14819">
      <w:pPr>
        <w:pStyle w:val="a3"/>
        <w:numPr>
          <w:ilvl w:val="0"/>
          <w:numId w:val="2"/>
        </w:numPr>
        <w:ind w:left="0"/>
        <w:jc w:val="both"/>
        <w:rPr>
          <w:rFonts w:ascii="Times New Roman" w:hAnsi="Times New Roman" w:cs="Times New Roman"/>
          <w:spacing w:val="-3"/>
          <w:lang w:eastAsia="zh-CN"/>
        </w:rPr>
      </w:pPr>
      <w:bookmarkStart w:id="33" w:name="_Hlk29160359"/>
      <w:r w:rsidRPr="001F08D7">
        <w:rPr>
          <w:rFonts w:ascii="Times New Roman" w:hAnsi="Times New Roman" w:cs="Times New Roman"/>
          <w:spacing w:val="-3"/>
          <w:lang w:eastAsia="zh-CN"/>
        </w:rPr>
        <w:t>System Definition</w:t>
      </w:r>
    </w:p>
    <w:bookmarkEnd w:id="33"/>
    <w:p w14:paraId="47953357"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xml:space="preserve">This step is designed to identify the system components that will be modeled and the metrics or performance to be measured and analyzed. A complete system is usually very complicated, because of this study focuses on communication efficiency issues, it will screen some of the functions of communication in the complete port system and design the model based on the blockchain. In this research, we need to compare the results of KPI measurements between PCS using blockchain and PCS without blockchain (traditional PCS), so in this step, we need to determine the functions and user roles involved in the system, and define the content of the two models, one is the traditional PCS (detailed in 4.2.2), and the other is a PCS designed in combination with blockchain technology and small port features (detailed in 4.2.1). </w:t>
      </w:r>
    </w:p>
    <w:p w14:paraId="41DF7BFA" w14:textId="77777777" w:rsidR="00267838" w:rsidRPr="001F08D7" w:rsidRDefault="00267838">
      <w:pPr>
        <w:pStyle w:val="a3"/>
        <w:ind w:left="0"/>
        <w:jc w:val="both"/>
        <w:rPr>
          <w:rFonts w:ascii="Times New Roman" w:hAnsi="Times New Roman" w:cs="Times New Roman"/>
          <w:spacing w:val="-3"/>
          <w:lang w:eastAsia="zh-CN"/>
        </w:rPr>
      </w:pPr>
    </w:p>
    <w:p w14:paraId="35A40AD3" w14:textId="77777777" w:rsidR="00267838" w:rsidRPr="001F08D7" w:rsidRDefault="00B14819">
      <w:pPr>
        <w:pStyle w:val="a3"/>
        <w:numPr>
          <w:ilvl w:val="0"/>
          <w:numId w:val="2"/>
        </w:numPr>
        <w:ind w:left="0"/>
        <w:jc w:val="both"/>
        <w:rPr>
          <w:rFonts w:ascii="Times New Roman" w:hAnsi="Times New Roman" w:cs="Times New Roman"/>
          <w:spacing w:val="-3"/>
          <w:lang w:eastAsia="zh-CN"/>
        </w:rPr>
      </w:pPr>
      <w:bookmarkStart w:id="34" w:name="_Hlk29160364"/>
      <w:r w:rsidRPr="001F08D7">
        <w:rPr>
          <w:rFonts w:ascii="Times New Roman" w:hAnsi="Times New Roman" w:cs="Times New Roman"/>
          <w:spacing w:val="-3"/>
          <w:lang w:eastAsia="zh-CN"/>
        </w:rPr>
        <w:t>Model Formulation</w:t>
      </w:r>
    </w:p>
    <w:bookmarkEnd w:id="34"/>
    <w:p w14:paraId="714014CB"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This step will design a model based on the system prototypes and defined problems identified, usually using flowcharts to understand the operation of the model system.</w:t>
      </w:r>
    </w:p>
    <w:p w14:paraId="426AAF46" w14:textId="77777777" w:rsidR="00267838" w:rsidRPr="001F08D7" w:rsidRDefault="00267838">
      <w:pPr>
        <w:pStyle w:val="a3"/>
        <w:ind w:left="0"/>
        <w:jc w:val="both"/>
        <w:rPr>
          <w:rFonts w:ascii="Times New Roman" w:hAnsi="Times New Roman" w:cs="Times New Roman"/>
          <w:spacing w:val="-3"/>
          <w:lang w:eastAsia="zh-CN"/>
        </w:rPr>
      </w:pPr>
    </w:p>
    <w:p w14:paraId="11D2F044" w14:textId="77777777" w:rsidR="00267838" w:rsidRPr="001F08D7" w:rsidRDefault="00B14819">
      <w:pPr>
        <w:pStyle w:val="a3"/>
        <w:numPr>
          <w:ilvl w:val="0"/>
          <w:numId w:val="2"/>
        </w:numPr>
        <w:ind w:left="0"/>
        <w:jc w:val="both"/>
        <w:rPr>
          <w:rFonts w:ascii="Times New Roman" w:hAnsi="Times New Roman" w:cs="Times New Roman"/>
          <w:spacing w:val="-3"/>
          <w:lang w:eastAsia="zh-CN"/>
        </w:rPr>
      </w:pPr>
      <w:bookmarkStart w:id="35" w:name="_Hlk29160371"/>
      <w:r w:rsidRPr="001F08D7">
        <w:rPr>
          <w:rFonts w:ascii="Times New Roman" w:hAnsi="Times New Roman" w:cs="Times New Roman"/>
          <w:spacing w:val="-3"/>
          <w:lang w:eastAsia="zh-CN"/>
        </w:rPr>
        <w:t>Input Data Collection and Analysis</w:t>
      </w:r>
    </w:p>
    <w:bookmarkEnd w:id="35"/>
    <w:p w14:paraId="52F193CF" w14:textId="77777777" w:rsidR="004B2E6A"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xml:space="preserve">After designing the model, determine the type of data to collect. This step requires collecting new or existing data. The collected data needs to be analyzed for effectiveness, and the content of the data </w:t>
      </w:r>
      <w:r w:rsidRPr="001F08D7">
        <w:rPr>
          <w:rFonts w:ascii="Times New Roman" w:hAnsi="Times New Roman" w:cs="Times New Roman"/>
          <w:spacing w:val="-3"/>
          <w:lang w:eastAsia="zh-CN"/>
        </w:rPr>
        <w:lastRenderedPageBreak/>
        <w:t>should be ethically distributed. For example, the quality of products produced by the factory should conform to a normal distribution. In this study, I initially thought that it is necessary to collect data on port resources, delay time and other data for multi-company cooperation. The data content that needs to be collected eventually needs to be further confirmed in the prototype analysis and model design section (step 3&amp;4).</w:t>
      </w:r>
    </w:p>
    <w:p w14:paraId="64582064" w14:textId="30B65EE6" w:rsidR="00267838" w:rsidRPr="001F08D7" w:rsidRDefault="00A85089">
      <w:pPr>
        <w:pStyle w:val="a3"/>
        <w:ind w:left="0"/>
        <w:jc w:val="both"/>
        <w:rPr>
          <w:rFonts w:ascii="Times New Roman" w:hAnsi="Times New Roman" w:cs="Times New Roman"/>
          <w:spacing w:val="-3"/>
          <w:lang w:eastAsia="zh-CN"/>
        </w:rPr>
      </w:pPr>
      <w:r w:rsidRPr="00A85089">
        <w:rPr>
          <w:rFonts w:ascii="宋体" w:eastAsia="宋体" w:hAnsi="宋体" w:cs="Times New Roman"/>
          <w:spacing w:val="-3"/>
          <w:highlight w:val="yellow"/>
          <w:lang w:eastAsia="zh-CN"/>
        </w:rPr>
        <w:t>Add: data will get from C2SP</w:t>
      </w:r>
    </w:p>
    <w:p w14:paraId="23DF854E" w14:textId="77777777" w:rsidR="00267838" w:rsidRPr="001F08D7" w:rsidRDefault="00267838">
      <w:pPr>
        <w:pStyle w:val="a3"/>
        <w:ind w:left="0"/>
        <w:jc w:val="both"/>
        <w:rPr>
          <w:rFonts w:ascii="Times New Roman" w:hAnsi="Times New Roman" w:cs="Times New Roman"/>
          <w:spacing w:val="-3"/>
          <w:lang w:eastAsia="zh-CN"/>
        </w:rPr>
      </w:pPr>
    </w:p>
    <w:p w14:paraId="5109C72B" w14:textId="77777777" w:rsidR="00267838" w:rsidRPr="001F08D7" w:rsidRDefault="00B14819">
      <w:pPr>
        <w:pStyle w:val="a3"/>
        <w:numPr>
          <w:ilvl w:val="0"/>
          <w:numId w:val="2"/>
        </w:numPr>
        <w:ind w:left="0"/>
        <w:jc w:val="both"/>
        <w:rPr>
          <w:rFonts w:ascii="Times New Roman" w:hAnsi="Times New Roman" w:cs="Times New Roman"/>
          <w:spacing w:val="-3"/>
          <w:lang w:eastAsia="zh-CN"/>
        </w:rPr>
      </w:pPr>
      <w:bookmarkStart w:id="36" w:name="_Hlk29160378"/>
      <w:r w:rsidRPr="001F08D7">
        <w:rPr>
          <w:rFonts w:ascii="Times New Roman" w:hAnsi="Times New Roman" w:cs="Times New Roman"/>
          <w:spacing w:val="-3"/>
          <w:lang w:eastAsia="zh-CN"/>
        </w:rPr>
        <w:t>Model Translation</w:t>
      </w:r>
    </w:p>
    <w:bookmarkEnd w:id="36"/>
    <w:p w14:paraId="7F2AA18C" w14:textId="77777777" w:rsidR="00267838" w:rsidRPr="001F08D7" w:rsidRDefault="00B14819">
      <w:pPr>
        <w:pStyle w:val="a3"/>
        <w:ind w:left="0"/>
        <w:jc w:val="both"/>
        <w:rPr>
          <w:rFonts w:ascii="Times New Roman" w:eastAsia="宋体" w:hAnsi="Times New Roman" w:cs="Times New Roman"/>
          <w:lang w:eastAsia="zh-CN"/>
        </w:rPr>
      </w:pPr>
      <w:r w:rsidRPr="001F08D7">
        <w:rPr>
          <w:rFonts w:ascii="Times New Roman" w:hAnsi="Times New Roman" w:cs="Times New Roman"/>
        </w:rPr>
        <w:t>The model is translated into programming language</w:t>
      </w:r>
      <w:r w:rsidRPr="001F08D7">
        <w:rPr>
          <w:rFonts w:ascii="Times New Roman" w:eastAsia="宋体" w:hAnsi="Times New Roman" w:cs="Times New Roman"/>
          <w:lang w:eastAsia="zh-CN"/>
        </w:rPr>
        <w:t xml:space="preserve"> and generate executable programs. In this research, we will use Python as the main programming language.</w:t>
      </w:r>
    </w:p>
    <w:p w14:paraId="21846B67" w14:textId="77777777" w:rsidR="00267838" w:rsidRPr="001F08D7" w:rsidRDefault="00267838">
      <w:pPr>
        <w:pStyle w:val="a3"/>
        <w:ind w:left="0"/>
        <w:jc w:val="both"/>
        <w:rPr>
          <w:rFonts w:ascii="Times New Roman" w:eastAsia="宋体" w:hAnsi="Times New Roman" w:cs="Times New Roman"/>
          <w:lang w:eastAsia="zh-CN"/>
        </w:rPr>
      </w:pPr>
    </w:p>
    <w:p w14:paraId="7019057D" w14:textId="77777777" w:rsidR="00477145" w:rsidRPr="00477145" w:rsidRDefault="00B14819" w:rsidP="00477145">
      <w:pPr>
        <w:pStyle w:val="a3"/>
        <w:numPr>
          <w:ilvl w:val="0"/>
          <w:numId w:val="2"/>
        </w:numPr>
        <w:ind w:left="0"/>
        <w:jc w:val="both"/>
        <w:rPr>
          <w:rFonts w:ascii="Times New Roman" w:hAnsi="Times New Roman" w:cs="Times New Roman"/>
          <w:spacing w:val="-3"/>
          <w:lang w:eastAsia="zh-CN"/>
        </w:rPr>
      </w:pPr>
      <w:bookmarkStart w:id="37" w:name="_Hlk29160384"/>
      <w:r w:rsidRPr="001F08D7">
        <w:rPr>
          <w:rFonts w:ascii="Times New Roman" w:hAnsi="Times New Roman" w:cs="Times New Roman"/>
          <w:spacing w:val="-3"/>
          <w:lang w:eastAsia="zh-CN"/>
        </w:rPr>
        <w:t>Verification and Validation</w:t>
      </w:r>
    </w:p>
    <w:bookmarkEnd w:id="37"/>
    <w:p w14:paraId="0AF479A9" w14:textId="4C2EFF1D" w:rsidR="00FD5471" w:rsidRDefault="00FD5471" w:rsidP="00FD5471">
      <w:pPr>
        <w:pStyle w:val="a3"/>
        <w:ind w:left="0"/>
        <w:jc w:val="both"/>
        <w:rPr>
          <w:rFonts w:ascii="Times New Roman" w:hAnsi="Times New Roman" w:cs="Times New Roman"/>
          <w:spacing w:val="-3"/>
          <w:lang w:eastAsia="zh-CN"/>
        </w:rPr>
      </w:pPr>
      <w:r w:rsidRPr="00FD5471">
        <w:rPr>
          <w:rFonts w:ascii="Times New Roman" w:hAnsi="Times New Roman" w:cs="Times New Roman"/>
          <w:spacing w:val="-3"/>
          <w:lang w:eastAsia="zh-CN"/>
        </w:rPr>
        <w:t>The purpose of this step is to verify the usability of the model and to ensure that the model works as expected through debugging. Verification ensures that there is no significant difference between the model and the actual system, and that the model can represent a real system. Broadly speaking, there are at least three test levels, unit tests, integration tests, and system tests</w:t>
      </w:r>
      <w:r w:rsidR="00E3109A">
        <w:rPr>
          <w:rFonts w:ascii="Times New Roman" w:hAnsi="Times New Roman" w:cs="Times New Roman"/>
          <w:spacing w:val="-3"/>
          <w:lang w:eastAsia="zh-CN"/>
        </w:rPr>
        <w:t xml:space="preserve"> [25</w:t>
      </w:r>
      <w:r w:rsidR="004B2E6A">
        <w:rPr>
          <w:rFonts w:ascii="Times New Roman" w:hAnsi="Times New Roman" w:cs="Times New Roman"/>
          <w:spacing w:val="-3"/>
          <w:lang w:eastAsia="zh-CN"/>
        </w:rPr>
        <w:t xml:space="preserve">, </w:t>
      </w:r>
      <w:r w:rsidR="00E3109A">
        <w:rPr>
          <w:rFonts w:ascii="Times New Roman" w:hAnsi="Times New Roman" w:cs="Times New Roman"/>
          <w:spacing w:val="-3"/>
          <w:lang w:eastAsia="zh-CN"/>
        </w:rPr>
        <w:t>26</w:t>
      </w:r>
      <w:r w:rsidR="004B2E6A">
        <w:rPr>
          <w:rFonts w:ascii="宋体" w:eastAsia="宋体" w:hAnsi="宋体" w:cs="Times New Roman"/>
          <w:spacing w:val="-3"/>
          <w:lang w:eastAsia="zh-CN"/>
        </w:rPr>
        <w:t>,</w:t>
      </w:r>
      <w:r w:rsidR="00E3109A">
        <w:rPr>
          <w:rFonts w:ascii="Times New Roman" w:hAnsi="Times New Roman" w:cs="Times New Roman"/>
          <w:spacing w:val="-3"/>
          <w:lang w:eastAsia="zh-CN"/>
        </w:rPr>
        <w:t>27]</w:t>
      </w:r>
      <w:r w:rsidRPr="00FD5471">
        <w:rPr>
          <w:rFonts w:ascii="Times New Roman" w:hAnsi="Times New Roman" w:cs="Times New Roman"/>
          <w:spacing w:val="-3"/>
          <w:lang w:eastAsia="zh-CN"/>
        </w:rPr>
        <w:t xml:space="preserve"> for system verification.</w:t>
      </w:r>
      <w:r w:rsidRPr="00FD5471">
        <w:t xml:space="preserve"> </w:t>
      </w:r>
      <w:r w:rsidRPr="00FD5471">
        <w:rPr>
          <w:rFonts w:ascii="Times New Roman" w:hAnsi="Times New Roman" w:cs="Times New Roman"/>
          <w:spacing w:val="-3"/>
          <w:lang w:eastAsia="zh-CN"/>
        </w:rPr>
        <w:t>In this simulation</w:t>
      </w:r>
      <w:r>
        <w:rPr>
          <w:rFonts w:ascii="Times New Roman" w:hAnsi="Times New Roman" w:cs="Times New Roman"/>
          <w:spacing w:val="-3"/>
          <w:lang w:eastAsia="zh-CN"/>
        </w:rPr>
        <w:t xml:space="preserve"> </w:t>
      </w:r>
      <w:r w:rsidRPr="00FD5471">
        <w:rPr>
          <w:rFonts w:ascii="Times New Roman" w:hAnsi="Times New Roman" w:cs="Times New Roman" w:hint="eastAsia"/>
          <w:spacing w:val="-3"/>
          <w:lang w:eastAsia="zh-CN"/>
        </w:rPr>
        <w:t>method</w:t>
      </w:r>
      <w:r w:rsidRPr="00FD5471">
        <w:rPr>
          <w:rFonts w:ascii="Times New Roman" w:hAnsi="Times New Roman" w:cs="Times New Roman"/>
          <w:spacing w:val="-3"/>
          <w:lang w:eastAsia="zh-CN"/>
        </w:rPr>
        <w:t>, since the unit test will test whether each method is successfully executed during the implement process</w:t>
      </w:r>
      <w:r>
        <w:rPr>
          <w:rFonts w:ascii="Times New Roman" w:hAnsi="Times New Roman" w:cs="Times New Roman"/>
          <w:spacing w:val="-3"/>
          <w:lang w:eastAsia="zh-CN"/>
        </w:rPr>
        <w:t xml:space="preserve"> (step 6)</w:t>
      </w:r>
      <w:r w:rsidRPr="00FD5471">
        <w:rPr>
          <w:rFonts w:ascii="Times New Roman" w:hAnsi="Times New Roman" w:cs="Times New Roman"/>
          <w:spacing w:val="-3"/>
          <w:lang w:eastAsia="zh-CN"/>
        </w:rPr>
        <w:t>, we will mainly focus on integration testing and system testing.</w:t>
      </w:r>
    </w:p>
    <w:p w14:paraId="5FEBF593" w14:textId="77777777" w:rsidR="00FD5471" w:rsidRDefault="00FD5471" w:rsidP="00FD5471">
      <w:pPr>
        <w:pStyle w:val="a3"/>
        <w:ind w:left="0"/>
        <w:jc w:val="both"/>
        <w:rPr>
          <w:rFonts w:ascii="Times New Roman" w:eastAsia="宋体" w:hAnsi="Times New Roman" w:cs="Times New Roman"/>
          <w:spacing w:val="-3"/>
          <w:lang w:eastAsia="zh-CN"/>
        </w:rPr>
      </w:pPr>
    </w:p>
    <w:p w14:paraId="7A38F68B" w14:textId="77777777" w:rsidR="00FD5471" w:rsidRPr="00FD5471" w:rsidRDefault="00FD5471" w:rsidP="00FD5471">
      <w:pPr>
        <w:pStyle w:val="a3"/>
        <w:ind w:left="0"/>
        <w:jc w:val="both"/>
        <w:rPr>
          <w:rFonts w:ascii="Times New Roman" w:eastAsia="宋体" w:hAnsi="Times New Roman" w:cs="Times New Roman"/>
          <w:spacing w:val="-3"/>
          <w:lang w:eastAsia="zh-CN"/>
        </w:rPr>
      </w:pPr>
    </w:p>
    <w:p w14:paraId="76573325" w14:textId="77777777" w:rsidR="00FD5471" w:rsidRPr="00FD5471" w:rsidRDefault="00FD5471" w:rsidP="00FD5471">
      <w:pPr>
        <w:pStyle w:val="a3"/>
        <w:ind w:left="0"/>
        <w:jc w:val="both"/>
        <w:rPr>
          <w:rFonts w:ascii="Times New Roman" w:hAnsi="Times New Roman" w:cs="Times New Roman"/>
          <w:spacing w:val="-3"/>
          <w:lang w:eastAsia="zh-CN"/>
        </w:rPr>
      </w:pPr>
      <w:r w:rsidRPr="00FD5471">
        <w:rPr>
          <w:rFonts w:ascii="Times New Roman" w:hAnsi="Times New Roman" w:cs="Times New Roman"/>
          <w:spacing w:val="-3"/>
          <w:lang w:eastAsia="zh-CN"/>
        </w:rPr>
        <w:t>In this simulation study, our main requirements for the system are:</w:t>
      </w:r>
    </w:p>
    <w:p w14:paraId="0A520E00" w14:textId="77777777" w:rsidR="00FD5471" w:rsidRPr="00FD5471" w:rsidRDefault="00FD5471" w:rsidP="00FD5471">
      <w:pPr>
        <w:pStyle w:val="a3"/>
        <w:ind w:left="0" w:firstLineChars="200" w:firstLine="474"/>
        <w:jc w:val="both"/>
        <w:rPr>
          <w:rFonts w:ascii="Times New Roman" w:hAnsi="Times New Roman" w:cs="Times New Roman"/>
          <w:spacing w:val="-3"/>
          <w:lang w:eastAsia="zh-CN"/>
        </w:rPr>
      </w:pPr>
      <w:r>
        <w:rPr>
          <w:rFonts w:ascii="Times New Roman" w:hAnsi="Times New Roman" w:cs="Times New Roman"/>
          <w:spacing w:val="-3"/>
          <w:lang w:eastAsia="zh-CN"/>
        </w:rPr>
        <w:t>A</w:t>
      </w:r>
      <w:r w:rsidRPr="00FD5471">
        <w:rPr>
          <w:rFonts w:ascii="Times New Roman" w:hAnsi="Times New Roman" w:cs="Times New Roman"/>
          <w:spacing w:val="-3"/>
          <w:lang w:eastAsia="zh-CN"/>
        </w:rPr>
        <w:t>. Every function of the system needs to be consistent with the design</w:t>
      </w:r>
    </w:p>
    <w:p w14:paraId="08EFDDB6" w14:textId="77777777" w:rsidR="00FD5471" w:rsidRPr="00FD5471" w:rsidRDefault="00FD5471" w:rsidP="00FD5471">
      <w:pPr>
        <w:pStyle w:val="a3"/>
        <w:ind w:left="0" w:firstLineChars="200" w:firstLine="474"/>
        <w:jc w:val="both"/>
        <w:rPr>
          <w:rFonts w:ascii="Times New Roman" w:hAnsi="Times New Roman" w:cs="Times New Roman"/>
          <w:spacing w:val="-3"/>
          <w:lang w:eastAsia="zh-CN"/>
        </w:rPr>
      </w:pPr>
      <w:r>
        <w:rPr>
          <w:rFonts w:ascii="Times New Roman" w:hAnsi="Times New Roman" w:cs="Times New Roman"/>
          <w:spacing w:val="-3"/>
          <w:lang w:eastAsia="zh-CN"/>
        </w:rPr>
        <w:t>B</w:t>
      </w:r>
      <w:r w:rsidRPr="00FD5471">
        <w:rPr>
          <w:rFonts w:ascii="Times New Roman" w:hAnsi="Times New Roman" w:cs="Times New Roman"/>
          <w:spacing w:val="-3"/>
          <w:lang w:eastAsia="zh-CN"/>
        </w:rPr>
        <w:t>. The process of the system needs to be consistent with the design.</w:t>
      </w:r>
    </w:p>
    <w:p w14:paraId="75193C12" w14:textId="77777777" w:rsidR="00FD5471" w:rsidRDefault="00FD5471" w:rsidP="00FD5471">
      <w:pPr>
        <w:pStyle w:val="a3"/>
        <w:ind w:left="0" w:firstLineChars="200" w:firstLine="474"/>
        <w:jc w:val="both"/>
        <w:rPr>
          <w:rFonts w:ascii="Times New Roman" w:hAnsi="Times New Roman" w:cs="Times New Roman"/>
          <w:spacing w:val="-3"/>
          <w:lang w:eastAsia="zh-CN"/>
        </w:rPr>
      </w:pPr>
      <w:r>
        <w:rPr>
          <w:rFonts w:ascii="Times New Roman" w:hAnsi="Times New Roman" w:cs="Times New Roman"/>
          <w:spacing w:val="-3"/>
          <w:lang w:eastAsia="zh-CN"/>
        </w:rPr>
        <w:t>C</w:t>
      </w:r>
      <w:r w:rsidRPr="00FD5471">
        <w:rPr>
          <w:rFonts w:ascii="Times New Roman" w:hAnsi="Times New Roman" w:cs="Times New Roman"/>
          <w:spacing w:val="-3"/>
          <w:lang w:eastAsia="zh-CN"/>
        </w:rPr>
        <w:t>. The system model needs to be able to simulate the operation of the real system.</w:t>
      </w:r>
    </w:p>
    <w:p w14:paraId="64227E24" w14:textId="77777777" w:rsidR="00FD5471" w:rsidRPr="00FD5471" w:rsidRDefault="00FD5471" w:rsidP="00FD5471">
      <w:pPr>
        <w:pStyle w:val="a3"/>
        <w:ind w:left="0"/>
        <w:jc w:val="both"/>
        <w:rPr>
          <w:rFonts w:ascii="Times New Roman" w:eastAsia="宋体" w:hAnsi="Times New Roman" w:cs="Times New Roman"/>
          <w:spacing w:val="-3"/>
          <w:lang w:eastAsia="zh-CN"/>
        </w:rPr>
      </w:pPr>
    </w:p>
    <w:p w14:paraId="1A4E11CF" w14:textId="77777777" w:rsidR="00477D6B" w:rsidRDefault="00477D6B" w:rsidP="00FD5471">
      <w:pPr>
        <w:pStyle w:val="a3"/>
        <w:ind w:left="0"/>
        <w:jc w:val="both"/>
        <w:rPr>
          <w:rFonts w:ascii="Times New Roman" w:hAnsi="Times New Roman" w:cs="Times New Roman"/>
          <w:spacing w:val="-3"/>
          <w:lang w:eastAsia="zh-CN"/>
        </w:rPr>
      </w:pPr>
      <w:r w:rsidRPr="00477D6B">
        <w:rPr>
          <w:rFonts w:ascii="Times New Roman" w:hAnsi="Times New Roman" w:cs="Times New Roman"/>
          <w:spacing w:val="-3"/>
          <w:lang w:eastAsia="zh-CN"/>
        </w:rPr>
        <w:t xml:space="preserve">In response to the above requirements, we mainly use the black box test </w:t>
      </w:r>
      <w:r w:rsidR="00E3109A" w:rsidRPr="00E3109A">
        <w:rPr>
          <w:rFonts w:ascii="Times New Roman" w:hAnsi="Times New Roman" w:cs="Times New Roman" w:hint="eastAsia"/>
          <w:spacing w:val="-3"/>
          <w:lang w:eastAsia="zh-CN"/>
        </w:rPr>
        <w:t>[</w:t>
      </w:r>
      <w:r w:rsidR="00E3109A" w:rsidRPr="00E3109A">
        <w:rPr>
          <w:rFonts w:ascii="Times New Roman" w:hAnsi="Times New Roman" w:cs="Times New Roman"/>
          <w:spacing w:val="-3"/>
          <w:lang w:eastAsia="zh-CN"/>
        </w:rPr>
        <w:t>28]</w:t>
      </w:r>
      <w:r w:rsidRPr="00477D6B">
        <w:rPr>
          <w:rFonts w:ascii="Times New Roman" w:hAnsi="Times New Roman" w:cs="Times New Roman"/>
          <w:spacing w:val="-3"/>
          <w:lang w:eastAsia="zh-CN"/>
        </w:rPr>
        <w:t xml:space="preserve"> to perform functional and system testing separately, and selected the following methods of testing and verification:</w:t>
      </w:r>
    </w:p>
    <w:p w14:paraId="400DE6CD" w14:textId="44FA93EA" w:rsidR="00FD5471" w:rsidRPr="00FD5471" w:rsidRDefault="00CC36D4" w:rsidP="00E3109A">
      <w:pPr>
        <w:pStyle w:val="a3"/>
        <w:ind w:left="474"/>
        <w:jc w:val="both"/>
        <w:rPr>
          <w:rFonts w:ascii="Times New Roman" w:hAnsi="Times New Roman" w:cs="Times New Roman"/>
          <w:spacing w:val="-3"/>
          <w:lang w:eastAsia="zh-CN"/>
        </w:rPr>
      </w:pPr>
      <w:r w:rsidRPr="00CC36D4">
        <w:rPr>
          <w:rFonts w:ascii="Times New Roman" w:hAnsi="Times New Roman" w:cs="Times New Roman"/>
          <w:spacing w:val="-3"/>
          <w:lang w:eastAsia="zh-CN"/>
        </w:rPr>
        <w:t>a</w:t>
      </w:r>
      <w:r w:rsidR="00FD5471" w:rsidRPr="00FD5471">
        <w:rPr>
          <w:rFonts w:ascii="Times New Roman" w:hAnsi="Times New Roman" w:cs="Times New Roman"/>
          <w:spacing w:val="-3"/>
          <w:lang w:eastAsia="zh-CN"/>
        </w:rPr>
        <w:t>.</w:t>
      </w:r>
      <w:r w:rsidR="00477D6B">
        <w:rPr>
          <w:rFonts w:ascii="Times New Roman" w:hAnsi="Times New Roman" w:cs="Times New Roman"/>
          <w:spacing w:val="-3"/>
          <w:lang w:eastAsia="zh-CN"/>
        </w:rPr>
        <w:t xml:space="preserve"> </w:t>
      </w:r>
      <w:r w:rsidR="00FD5471" w:rsidRPr="00FD5471">
        <w:rPr>
          <w:rFonts w:ascii="Times New Roman" w:hAnsi="Times New Roman" w:cs="Times New Roman"/>
          <w:spacing w:val="-3"/>
          <w:lang w:eastAsia="zh-CN"/>
        </w:rPr>
        <w:t>Test the different functions of the system, input the test data through the black box test and check if the output is as expected.</w:t>
      </w:r>
    </w:p>
    <w:p w14:paraId="705C0D94" w14:textId="6E44F01A" w:rsidR="00FD5471" w:rsidRPr="00FD5471" w:rsidRDefault="00CC36D4" w:rsidP="00E3109A">
      <w:pPr>
        <w:pStyle w:val="a3"/>
        <w:ind w:left="474"/>
        <w:jc w:val="both"/>
        <w:rPr>
          <w:rFonts w:ascii="Times New Roman" w:hAnsi="Times New Roman" w:cs="Times New Roman"/>
          <w:spacing w:val="-3"/>
          <w:lang w:eastAsia="zh-CN"/>
        </w:rPr>
      </w:pPr>
      <w:r>
        <w:rPr>
          <w:rFonts w:ascii="Times New Roman" w:hAnsi="Times New Roman" w:cs="Times New Roman"/>
          <w:spacing w:val="-3"/>
          <w:lang w:eastAsia="zh-CN"/>
        </w:rPr>
        <w:t>b</w:t>
      </w:r>
      <w:r w:rsidR="00FD5471" w:rsidRPr="00FD5471">
        <w:rPr>
          <w:rFonts w:ascii="Times New Roman" w:hAnsi="Times New Roman" w:cs="Times New Roman"/>
          <w:spacing w:val="-3"/>
          <w:lang w:eastAsia="zh-CN"/>
        </w:rPr>
        <w:t>.</w:t>
      </w:r>
      <w:r w:rsidR="00477D6B">
        <w:rPr>
          <w:rFonts w:ascii="Times New Roman" w:hAnsi="Times New Roman" w:cs="Times New Roman"/>
          <w:spacing w:val="-3"/>
          <w:lang w:eastAsia="zh-CN"/>
        </w:rPr>
        <w:t xml:space="preserve"> </w:t>
      </w:r>
      <w:r w:rsidR="00FD5471" w:rsidRPr="00FD5471">
        <w:rPr>
          <w:rFonts w:ascii="Times New Roman" w:hAnsi="Times New Roman" w:cs="Times New Roman"/>
          <w:spacing w:val="-3"/>
          <w:lang w:eastAsia="zh-CN"/>
        </w:rPr>
        <w:t xml:space="preserve">Perform </w:t>
      </w:r>
      <w:r w:rsidR="00107DF5" w:rsidRPr="00FD5471">
        <w:rPr>
          <w:rFonts w:ascii="Times New Roman" w:hAnsi="Times New Roman" w:cs="Times New Roman"/>
          <w:spacing w:val="-3"/>
          <w:lang w:eastAsia="zh-CN"/>
        </w:rPr>
        <w:t>a</w:t>
      </w:r>
      <w:r w:rsidR="00FD5471" w:rsidRPr="00FD5471">
        <w:rPr>
          <w:rFonts w:ascii="Times New Roman" w:hAnsi="Times New Roman" w:cs="Times New Roman"/>
          <w:spacing w:val="-3"/>
          <w:lang w:eastAsia="zh-CN"/>
        </w:rPr>
        <w:t xml:space="preserve"> </w:t>
      </w:r>
      <w:r w:rsidR="00477D6B">
        <w:rPr>
          <w:rFonts w:ascii="Times New Roman" w:hAnsi="Times New Roman" w:cs="Times New Roman"/>
          <w:spacing w:val="-3"/>
          <w:lang w:eastAsia="zh-CN"/>
        </w:rPr>
        <w:t>system</w:t>
      </w:r>
      <w:r w:rsidR="00FD5471" w:rsidRPr="00FD5471">
        <w:rPr>
          <w:rFonts w:ascii="Times New Roman" w:hAnsi="Times New Roman" w:cs="Times New Roman"/>
          <w:spacing w:val="-3"/>
          <w:lang w:eastAsia="zh-CN"/>
        </w:rPr>
        <w:t xml:space="preserve"> test on the integrated system, including system usage flow, function jumps, etc., to test whether the system can run completely.</w:t>
      </w:r>
    </w:p>
    <w:p w14:paraId="1681CF12" w14:textId="7ADF5B53" w:rsidR="00FD5471" w:rsidRPr="00FD5471" w:rsidRDefault="00CC36D4" w:rsidP="00E3109A">
      <w:pPr>
        <w:pStyle w:val="a3"/>
        <w:ind w:left="474"/>
        <w:jc w:val="both"/>
        <w:rPr>
          <w:rFonts w:ascii="Times New Roman" w:hAnsi="Times New Roman" w:cs="Times New Roman"/>
          <w:spacing w:val="-3"/>
          <w:lang w:eastAsia="zh-CN"/>
        </w:rPr>
      </w:pPr>
      <w:r>
        <w:rPr>
          <w:rFonts w:ascii="Times New Roman" w:hAnsi="Times New Roman" w:cs="Times New Roman"/>
          <w:spacing w:val="-3"/>
          <w:lang w:eastAsia="zh-CN"/>
        </w:rPr>
        <w:t>c</w:t>
      </w:r>
      <w:r w:rsidR="00FD5471" w:rsidRPr="00FD5471">
        <w:rPr>
          <w:rFonts w:ascii="Times New Roman" w:hAnsi="Times New Roman" w:cs="Times New Roman"/>
          <w:spacing w:val="-3"/>
          <w:lang w:eastAsia="zh-CN"/>
        </w:rPr>
        <w:t>. Fault Injection Test</w:t>
      </w:r>
      <w:r w:rsidR="00E3109A" w:rsidRPr="00E3109A">
        <w:rPr>
          <w:rFonts w:ascii="Times New Roman" w:hAnsi="Times New Roman" w:cs="Times New Roman" w:hint="eastAsia"/>
          <w:spacing w:val="-3"/>
          <w:lang w:eastAsia="zh-CN"/>
        </w:rPr>
        <w:t xml:space="preserve"> </w:t>
      </w:r>
      <w:r w:rsidR="00E3109A" w:rsidRPr="00E3109A">
        <w:rPr>
          <w:rFonts w:ascii="Times New Roman" w:hAnsi="Times New Roman" w:cs="Times New Roman"/>
          <w:spacing w:val="-3"/>
          <w:lang w:eastAsia="zh-CN"/>
        </w:rPr>
        <w:t>[29]</w:t>
      </w:r>
      <w:r w:rsidR="00FD5471" w:rsidRPr="00FD5471">
        <w:rPr>
          <w:rFonts w:ascii="Times New Roman" w:hAnsi="Times New Roman" w:cs="Times New Roman"/>
          <w:spacing w:val="-3"/>
          <w:lang w:eastAsia="zh-CN"/>
        </w:rPr>
        <w:t xml:space="preserve">, </w:t>
      </w:r>
      <w:r w:rsidR="00107DF5" w:rsidRPr="00107DF5">
        <w:rPr>
          <w:rFonts w:ascii="Times New Roman" w:hAnsi="Times New Roman" w:cs="Times New Roman"/>
          <w:spacing w:val="-3"/>
          <w:lang w:eastAsia="zh-CN"/>
        </w:rPr>
        <w:t>we test the system to run under certain pressure by inputting the error data into the system.</w:t>
      </w:r>
    </w:p>
    <w:p w14:paraId="0CF19306" w14:textId="77777777" w:rsidR="00FD5471" w:rsidRPr="00FD5471" w:rsidRDefault="00FD5471" w:rsidP="00FD5471">
      <w:pPr>
        <w:pStyle w:val="a3"/>
        <w:ind w:left="0"/>
        <w:jc w:val="both"/>
        <w:rPr>
          <w:rFonts w:ascii="Times New Roman" w:hAnsi="Times New Roman" w:cs="Times New Roman"/>
          <w:spacing w:val="-3"/>
          <w:lang w:eastAsia="zh-CN"/>
        </w:rPr>
      </w:pPr>
    </w:p>
    <w:p w14:paraId="2AA20A79" w14:textId="77777777" w:rsidR="00267838" w:rsidRPr="00FD5471" w:rsidRDefault="00FD5471" w:rsidP="00FD5471">
      <w:pPr>
        <w:pStyle w:val="a3"/>
        <w:ind w:left="0"/>
        <w:jc w:val="both"/>
        <w:rPr>
          <w:rFonts w:ascii="Times New Roman" w:eastAsia="宋体" w:hAnsi="Times New Roman" w:cs="Times New Roman"/>
          <w:spacing w:val="-3"/>
          <w:lang w:eastAsia="zh-CN"/>
        </w:rPr>
      </w:pPr>
      <w:r w:rsidRPr="00FD5471">
        <w:rPr>
          <w:rFonts w:ascii="Times New Roman" w:hAnsi="Times New Roman" w:cs="Times New Roman"/>
          <w:spacing w:val="-3"/>
          <w:lang w:eastAsia="zh-CN"/>
        </w:rPr>
        <w:t>In this study, we will use two systems, so in this step, we will verify the two systems separately</w:t>
      </w:r>
    </w:p>
    <w:p w14:paraId="25788DC3" w14:textId="77777777" w:rsidR="00477145" w:rsidRPr="00477145" w:rsidRDefault="00477145" w:rsidP="00FD5471">
      <w:pPr>
        <w:pStyle w:val="a3"/>
        <w:ind w:left="0"/>
        <w:jc w:val="both"/>
        <w:rPr>
          <w:rFonts w:ascii="Times New Roman" w:eastAsia="宋体" w:hAnsi="Times New Roman" w:cs="Times New Roman"/>
          <w:spacing w:val="-3"/>
          <w:lang w:eastAsia="zh-CN"/>
        </w:rPr>
      </w:pPr>
    </w:p>
    <w:p w14:paraId="1CE34876" w14:textId="77777777" w:rsidR="00267838" w:rsidRPr="001F08D7" w:rsidRDefault="00B14819">
      <w:pPr>
        <w:pStyle w:val="a3"/>
        <w:numPr>
          <w:ilvl w:val="0"/>
          <w:numId w:val="2"/>
        </w:numPr>
        <w:ind w:left="0"/>
        <w:jc w:val="both"/>
        <w:rPr>
          <w:rFonts w:ascii="Times New Roman" w:hAnsi="Times New Roman" w:cs="Times New Roman"/>
          <w:spacing w:val="-3"/>
          <w:lang w:eastAsia="zh-CN"/>
        </w:rPr>
      </w:pPr>
      <w:bookmarkStart w:id="38" w:name="_Hlk29160392"/>
      <w:r w:rsidRPr="001F08D7">
        <w:rPr>
          <w:rFonts w:ascii="Times New Roman" w:hAnsi="Times New Roman" w:cs="Times New Roman"/>
          <w:spacing w:val="-3"/>
          <w:lang w:eastAsia="zh-CN"/>
        </w:rPr>
        <w:t>Experimentation and Analysis</w:t>
      </w:r>
    </w:p>
    <w:bookmarkEnd w:id="38"/>
    <w:p w14:paraId="2A28A532" w14:textId="3080585E" w:rsidR="00267838" w:rsidRPr="00A11226" w:rsidRDefault="00B14819">
      <w:pPr>
        <w:pStyle w:val="a3"/>
        <w:ind w:left="0"/>
        <w:jc w:val="both"/>
        <w:rPr>
          <w:rFonts w:ascii="Times New Roman" w:eastAsia="宋体" w:hAnsi="Times New Roman" w:cs="Times New Roman"/>
          <w:spacing w:val="-3"/>
          <w:lang w:eastAsia="zh-CN"/>
        </w:rPr>
      </w:pPr>
      <w:r w:rsidRPr="001F08D7">
        <w:rPr>
          <w:rFonts w:ascii="Times New Roman" w:hAnsi="Times New Roman" w:cs="Times New Roman"/>
          <w:spacing w:val="-3"/>
          <w:lang w:eastAsia="zh-CN"/>
        </w:rPr>
        <w:t>The simulations were performed using the models we designed. In this study, we will test the results of KPIs to explore the feasibility and influencing factors of using blockchain technology in small ports.</w:t>
      </w:r>
    </w:p>
    <w:p w14:paraId="74562D47" w14:textId="77777777" w:rsidR="00D81FE8" w:rsidRPr="00D81FE8" w:rsidRDefault="00D81FE8">
      <w:pPr>
        <w:pStyle w:val="a3"/>
        <w:ind w:left="0"/>
        <w:jc w:val="both"/>
        <w:rPr>
          <w:rFonts w:ascii="Times New Roman" w:eastAsia="宋体" w:hAnsi="Times New Roman" w:cs="Times New Roman"/>
          <w:spacing w:val="-3"/>
          <w:lang w:eastAsia="zh-CN"/>
        </w:rPr>
      </w:pPr>
    </w:p>
    <w:p w14:paraId="2913ECE3" w14:textId="77777777" w:rsidR="00267838" w:rsidRPr="001F08D7" w:rsidRDefault="00B14819">
      <w:pPr>
        <w:pStyle w:val="a3"/>
        <w:numPr>
          <w:ilvl w:val="0"/>
          <w:numId w:val="2"/>
        </w:numPr>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Documentation and Implementation</w:t>
      </w:r>
    </w:p>
    <w:p w14:paraId="7C73901C"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Prepare a research report to discuss the results and implications of the study.</w:t>
      </w:r>
    </w:p>
    <w:p w14:paraId="786C8598" w14:textId="77777777" w:rsidR="00267838" w:rsidRPr="001F08D7" w:rsidRDefault="00B14819">
      <w:pPr>
        <w:pStyle w:val="1"/>
        <w:numPr>
          <w:ilvl w:val="0"/>
          <w:numId w:val="0"/>
        </w:numPr>
        <w:rPr>
          <w:rFonts w:ascii="Times New Roman" w:hAnsi="Times New Roman" w:cs="Times New Roman"/>
          <w:sz w:val="28"/>
          <w:lang w:eastAsia="zh-CN"/>
        </w:rPr>
      </w:pPr>
      <w:r w:rsidRPr="001F08D7">
        <w:rPr>
          <w:rFonts w:ascii="Times New Roman" w:hAnsi="Times New Roman" w:cs="Times New Roman"/>
          <w:sz w:val="28"/>
          <w:lang w:eastAsia="zh-CN"/>
        </w:rPr>
        <w:lastRenderedPageBreak/>
        <w:t>4.2 Literature review</w:t>
      </w:r>
    </w:p>
    <w:p w14:paraId="764E0922" w14:textId="77777777" w:rsidR="00267838" w:rsidRPr="001F08D7" w:rsidRDefault="00B14819">
      <w:pPr>
        <w:pStyle w:val="1"/>
        <w:numPr>
          <w:ilvl w:val="0"/>
          <w:numId w:val="0"/>
        </w:numPr>
        <w:spacing w:afterLines="50" w:after="120"/>
        <w:rPr>
          <w:rFonts w:ascii="Times New Roman" w:hAnsi="Times New Roman" w:cs="Times New Roman"/>
          <w:sz w:val="24"/>
          <w:szCs w:val="24"/>
          <w:lang w:eastAsia="zh-CN"/>
        </w:rPr>
      </w:pPr>
      <w:r w:rsidRPr="001F08D7">
        <w:rPr>
          <w:rFonts w:ascii="Times New Roman" w:hAnsi="Times New Roman" w:cs="Times New Roman"/>
          <w:sz w:val="24"/>
          <w:szCs w:val="24"/>
          <w:lang w:eastAsia="zh-CN"/>
        </w:rPr>
        <w:t>4.2.1 User roles and system function</w:t>
      </w:r>
    </w:p>
    <w:p w14:paraId="2AC1535E"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xml:space="preserve">In this step, we will provide a literature review of the functions and roles involved in the PCS system. In Section 1.1.3, I briefly introduced the PCS system.  Although the PCS system has a long tradition in Europe, due to the decentralized storage characteristics of the blockchain, we are not sure whether the traditional PCS function can be directly applied to the new model. There are also functional differences and data differences between different PCS. Through literature review, we need to further confirm the functions and user roles involved in this model for the model design. </w:t>
      </w:r>
    </w:p>
    <w:p w14:paraId="55A7F3EC"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This step will focus on the RQ 2.</w:t>
      </w:r>
    </w:p>
    <w:p w14:paraId="2745761C" w14:textId="77777777" w:rsidR="00267838" w:rsidRPr="001F08D7" w:rsidRDefault="00B14819">
      <w:pPr>
        <w:pStyle w:val="1"/>
        <w:numPr>
          <w:ilvl w:val="0"/>
          <w:numId w:val="0"/>
        </w:numPr>
        <w:spacing w:afterLines="50" w:after="120"/>
        <w:rPr>
          <w:rFonts w:ascii="Times New Roman" w:hAnsi="Times New Roman" w:cs="Times New Roman"/>
          <w:sz w:val="24"/>
          <w:szCs w:val="24"/>
          <w:lang w:eastAsia="zh-CN"/>
        </w:rPr>
      </w:pPr>
      <w:r w:rsidRPr="001F08D7">
        <w:rPr>
          <w:rFonts w:ascii="Times New Roman" w:hAnsi="Times New Roman" w:cs="Times New Roman"/>
          <w:sz w:val="24"/>
          <w:szCs w:val="24"/>
          <w:lang w:eastAsia="zh-CN"/>
        </w:rPr>
        <w:t xml:space="preserve">4.2.2 </w:t>
      </w:r>
      <w:bookmarkStart w:id="39" w:name="_Hlk29146157"/>
      <w:r w:rsidRPr="001F08D7">
        <w:rPr>
          <w:rFonts w:ascii="Times New Roman" w:hAnsi="Times New Roman" w:cs="Times New Roman"/>
          <w:sz w:val="24"/>
          <w:szCs w:val="24"/>
          <w:lang w:eastAsia="zh-CN"/>
        </w:rPr>
        <w:t>Traditional PCS</w:t>
      </w:r>
      <w:bookmarkEnd w:id="39"/>
    </w:p>
    <w:p w14:paraId="2ED0CDB0" w14:textId="6358ED4F" w:rsidR="00267838" w:rsidRDefault="00B14819">
      <w:pPr>
        <w:pStyle w:val="a3"/>
        <w:ind w:left="0"/>
        <w:jc w:val="both"/>
        <w:rPr>
          <w:rFonts w:ascii="Times New Roman" w:hAnsi="Times New Roman" w:cs="Times New Roman"/>
          <w:spacing w:val="-3"/>
          <w:lang w:eastAsia="zh-CN"/>
        </w:rPr>
      </w:pPr>
      <w:bookmarkStart w:id="40" w:name="_Hlk29154957"/>
      <w:r w:rsidRPr="001F08D7">
        <w:rPr>
          <w:rFonts w:ascii="Times New Roman" w:hAnsi="Times New Roman" w:cs="Times New Roman"/>
          <w:spacing w:val="-3"/>
          <w:lang w:eastAsia="zh-CN"/>
        </w:rPr>
        <w:t>In order to compare the PCS with the blockchain and the traditional PCS system, after confirming the role and basic functions of the PCS, we need to define a traditional representative PCS for comparison test. With the same roles and basic functions, the KPI comparison will be more scientific. In this step, we will review the history of PCS through a literature review and select the PCS system used in the small port as a control.</w:t>
      </w:r>
    </w:p>
    <w:bookmarkEnd w:id="40"/>
    <w:p w14:paraId="6594D3CD" w14:textId="198E5317" w:rsidR="004A2C62" w:rsidRDefault="004A2C62">
      <w:pPr>
        <w:pStyle w:val="a3"/>
        <w:ind w:left="0"/>
        <w:jc w:val="both"/>
        <w:rPr>
          <w:rFonts w:ascii="Times New Roman" w:eastAsia="宋体" w:hAnsi="Times New Roman" w:cs="Times New Roman"/>
          <w:spacing w:val="-3"/>
          <w:lang w:eastAsia="zh-CN"/>
        </w:rPr>
      </w:pPr>
    </w:p>
    <w:p w14:paraId="04165740" w14:textId="5E369FEA" w:rsidR="004A2C62" w:rsidRPr="004A2C62" w:rsidRDefault="004A2C62">
      <w:pPr>
        <w:pStyle w:val="a3"/>
        <w:ind w:left="0"/>
        <w:jc w:val="both"/>
        <w:rPr>
          <w:rFonts w:ascii="Times New Roman" w:eastAsia="宋体" w:hAnsi="Times New Roman" w:cs="Times New Roman"/>
          <w:lang w:eastAsia="zh-CN"/>
        </w:rPr>
      </w:pPr>
      <w:r w:rsidRPr="004A2C62">
        <w:rPr>
          <w:rFonts w:ascii="Segoe UI" w:eastAsia="宋体" w:hAnsi="Segoe UI" w:cs="Segoe UI"/>
          <w:color w:val="000000"/>
          <w:sz w:val="21"/>
          <w:szCs w:val="21"/>
          <w:highlight w:val="yellow"/>
          <w:lang w:eastAsia="zh-CN"/>
        </w:rPr>
        <w:t>look international Port Communication System Association page</w:t>
      </w:r>
    </w:p>
    <w:p w14:paraId="1B6FB7A6" w14:textId="77777777" w:rsidR="00267838" w:rsidRPr="001F08D7" w:rsidRDefault="00B14819">
      <w:pPr>
        <w:pStyle w:val="1"/>
        <w:numPr>
          <w:ilvl w:val="0"/>
          <w:numId w:val="0"/>
        </w:numPr>
        <w:rPr>
          <w:rFonts w:ascii="Times New Roman" w:hAnsi="Times New Roman" w:cs="Times New Roman"/>
          <w:sz w:val="28"/>
          <w:lang w:eastAsia="zh-CN"/>
        </w:rPr>
      </w:pPr>
      <w:r w:rsidRPr="001F08D7">
        <w:rPr>
          <w:rFonts w:ascii="Times New Roman" w:hAnsi="Times New Roman" w:cs="Times New Roman"/>
          <w:sz w:val="28"/>
          <w:lang w:eastAsia="zh-CN"/>
        </w:rPr>
        <w:t>4.3 Summary</w:t>
      </w:r>
    </w:p>
    <w:p w14:paraId="27E5258F"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In this section I describe the research methods I will use in this study. Through the literature review to determine the role and system approach of PCS, combined with small port features and blockchain technology to design the system model. The model of traditional PCS was determined through literature review, and the differences between the two models were compared by simulation to explore the feasibility and influencing factors of using blockchain technology in small ports.</w:t>
      </w:r>
    </w:p>
    <w:p w14:paraId="1CDEB904" w14:textId="77777777" w:rsidR="00267838" w:rsidRPr="001F08D7" w:rsidRDefault="00B14819">
      <w:pPr>
        <w:pStyle w:val="1"/>
        <w:rPr>
          <w:rFonts w:ascii="Times New Roman" w:hAnsi="Times New Roman" w:cs="Times New Roman"/>
        </w:rPr>
      </w:pPr>
      <w:r w:rsidRPr="001F08D7">
        <w:rPr>
          <w:rFonts w:ascii="Times New Roman" w:hAnsi="Times New Roman" w:cs="Times New Roman"/>
          <w:lang w:eastAsia="zh-CN"/>
        </w:rPr>
        <w:t xml:space="preserve"> </w:t>
      </w:r>
      <w:r w:rsidRPr="001F08D7">
        <w:rPr>
          <w:rFonts w:ascii="Times New Roman" w:hAnsi="Times New Roman" w:cs="Times New Roman"/>
        </w:rPr>
        <w:t xml:space="preserve">Expected outcomes </w:t>
      </w:r>
    </w:p>
    <w:p w14:paraId="276C8EAB"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Through this research we expect to be able to know the feasibility of applying blockchain technology in small ports and to identify factors that enhance or hinder the adoption of blockchain.</w:t>
      </w:r>
    </w:p>
    <w:p w14:paraId="0AAA0327" w14:textId="77777777" w:rsidR="00267838" w:rsidRPr="001F08D7" w:rsidRDefault="00267838">
      <w:pPr>
        <w:pStyle w:val="a3"/>
        <w:ind w:left="0"/>
        <w:jc w:val="both"/>
        <w:rPr>
          <w:rFonts w:ascii="Times New Roman" w:hAnsi="Times New Roman" w:cs="Times New Roman"/>
          <w:spacing w:val="-3"/>
          <w:lang w:eastAsia="zh-CN"/>
        </w:rPr>
      </w:pPr>
    </w:p>
    <w:p w14:paraId="37479828"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For each RQ and the method we design, we expected to be able to get the following outcomes.</w:t>
      </w:r>
    </w:p>
    <w:p w14:paraId="50A4F7B8"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For RQ1 expected outcomes:</w:t>
      </w:r>
    </w:p>
    <w:p w14:paraId="63C028BB"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We hope to confirm the model’s functional design and workflow through a literature review to confirm the model’s approach and user role.</w:t>
      </w:r>
    </w:p>
    <w:p w14:paraId="5DE7746F" w14:textId="77777777" w:rsidR="00267838" w:rsidRPr="001F08D7" w:rsidRDefault="00267838">
      <w:pPr>
        <w:pStyle w:val="a3"/>
        <w:ind w:left="0"/>
        <w:jc w:val="both"/>
        <w:rPr>
          <w:rFonts w:ascii="Times New Roman" w:hAnsi="Times New Roman" w:cs="Times New Roman"/>
          <w:spacing w:val="-3"/>
          <w:lang w:eastAsia="zh-CN"/>
        </w:rPr>
      </w:pPr>
    </w:p>
    <w:p w14:paraId="136AB2C0"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For RQ2 expected outcomes:</w:t>
      </w:r>
    </w:p>
    <w:p w14:paraId="7F581CDA"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By analyzing the data obtained from the simulation, we hope to know whether the blockchain improves the problem of inefficient communication in small ports and discuss the possibility and method of applying blockchain technology to small ports.</w:t>
      </w:r>
    </w:p>
    <w:p w14:paraId="7257E4BB" w14:textId="77777777" w:rsidR="00267838" w:rsidRPr="001F08D7" w:rsidRDefault="00267838">
      <w:pPr>
        <w:pStyle w:val="a3"/>
        <w:ind w:left="0"/>
        <w:jc w:val="both"/>
        <w:rPr>
          <w:rFonts w:ascii="Times New Roman" w:hAnsi="Times New Roman" w:cs="Times New Roman"/>
          <w:spacing w:val="-3"/>
          <w:lang w:eastAsia="zh-CN"/>
        </w:rPr>
      </w:pPr>
    </w:p>
    <w:p w14:paraId="30EEDEC8"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 For RQ3 expected outcomes:</w:t>
      </w:r>
    </w:p>
    <w:p w14:paraId="56E57A71"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Through the analysis of the simulation results and the experimental process, we hope to understand the feasibility of using blockchain technology in small ports, and what are the factors that enhance or hinder the application of blockchain.</w:t>
      </w:r>
    </w:p>
    <w:p w14:paraId="3C972E72" w14:textId="77777777" w:rsidR="00267838" w:rsidRPr="001F08D7" w:rsidRDefault="00267838">
      <w:pPr>
        <w:pStyle w:val="a3"/>
        <w:ind w:left="0"/>
        <w:jc w:val="both"/>
        <w:rPr>
          <w:rFonts w:ascii="Times New Roman" w:hAnsi="Times New Roman" w:cs="Times New Roman"/>
          <w:spacing w:val="-3"/>
          <w:lang w:eastAsia="zh-CN"/>
        </w:rPr>
      </w:pPr>
    </w:p>
    <w:p w14:paraId="0EDDACC0"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lastRenderedPageBreak/>
        <w:t>This study further validates and analyzes the feasibility of applying blockchain technology in small ports through simulation. We hope that this research will expand the application of blockchain technology and explore the capabilities, advantages and disadvantages of applying blockchain technology in small ports.</w:t>
      </w:r>
    </w:p>
    <w:p w14:paraId="6938F35A" w14:textId="77777777" w:rsidR="00267838" w:rsidRPr="001F08D7" w:rsidRDefault="00B14819">
      <w:pPr>
        <w:pStyle w:val="1"/>
        <w:rPr>
          <w:rFonts w:ascii="Times New Roman" w:eastAsia="宋体" w:hAnsi="Times New Roman" w:cs="Times New Roman"/>
          <w:lang w:eastAsia="zh-CN"/>
        </w:rPr>
      </w:pPr>
      <w:r w:rsidRPr="001F08D7">
        <w:rPr>
          <w:rFonts w:ascii="Times New Roman" w:hAnsi="Times New Roman" w:cs="Times New Roman"/>
        </w:rPr>
        <w:t xml:space="preserve">Time and activity plan </w:t>
      </w:r>
    </w:p>
    <w:p w14:paraId="48DCA6FA" w14:textId="77777777" w:rsidR="00267838" w:rsidRPr="001F08D7" w:rsidRDefault="00B14819">
      <w:pPr>
        <w:pStyle w:val="a3"/>
        <w:ind w:left="0"/>
        <w:jc w:val="both"/>
        <w:rPr>
          <w:rFonts w:ascii="Times New Roman" w:hAnsi="Times New Roman" w:cs="Times New Roman"/>
          <w:spacing w:val="-3"/>
          <w:lang w:eastAsia="zh-CN"/>
        </w:rPr>
      </w:pPr>
      <w:r w:rsidRPr="001F08D7">
        <w:rPr>
          <w:rFonts w:ascii="Times New Roman" w:hAnsi="Times New Roman" w:cs="Times New Roman"/>
          <w:spacing w:val="-3"/>
          <w:lang w:eastAsia="zh-CN"/>
        </w:rPr>
        <w:t>Based on the important date schedule provided by the BTH Student Portal, I will make the following time and activity plan for my research. Note: The plan will be adjusted as the actual situation.</w:t>
      </w:r>
    </w:p>
    <w:p w14:paraId="53FE9225" w14:textId="77777777" w:rsidR="00267838" w:rsidRPr="001F08D7" w:rsidRDefault="00267838">
      <w:pPr>
        <w:rPr>
          <w:rFonts w:ascii="Times New Roman" w:hAnsi="Times New Roman" w:cs="Times New Roman"/>
          <w:lang w:eastAsia="zh-CN"/>
        </w:rPr>
      </w:pPr>
    </w:p>
    <w:tbl>
      <w:tblPr>
        <w:tblW w:w="9207"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91"/>
        <w:gridCol w:w="5908"/>
        <w:gridCol w:w="1354"/>
        <w:gridCol w:w="1354"/>
      </w:tblGrid>
      <w:tr w:rsidR="00267838" w:rsidRPr="001F08D7" w14:paraId="21C159A1" w14:textId="77777777">
        <w:trPr>
          <w:trHeight w:val="286"/>
        </w:trPr>
        <w:tc>
          <w:tcPr>
            <w:tcW w:w="591" w:type="dxa"/>
          </w:tcPr>
          <w:p w14:paraId="683980A9"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No.</w:t>
            </w:r>
          </w:p>
        </w:tc>
        <w:tc>
          <w:tcPr>
            <w:tcW w:w="5908" w:type="dxa"/>
          </w:tcPr>
          <w:p w14:paraId="0109D0D4"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Activities</w:t>
            </w:r>
          </w:p>
        </w:tc>
        <w:tc>
          <w:tcPr>
            <w:tcW w:w="1354" w:type="dxa"/>
          </w:tcPr>
          <w:p w14:paraId="709D0B09" w14:textId="77777777" w:rsidR="00267838" w:rsidRPr="001F08D7" w:rsidRDefault="00B14819">
            <w:pPr>
              <w:pStyle w:val="TableParagraph"/>
              <w:ind w:left="119"/>
              <w:rPr>
                <w:rFonts w:ascii="Times New Roman" w:hAnsi="Times New Roman" w:cs="Times New Roman"/>
              </w:rPr>
            </w:pPr>
            <w:r w:rsidRPr="001F08D7">
              <w:rPr>
                <w:rFonts w:ascii="Times New Roman" w:hAnsi="Times New Roman" w:cs="Times New Roman"/>
              </w:rPr>
              <w:t>Start date</w:t>
            </w:r>
          </w:p>
        </w:tc>
        <w:tc>
          <w:tcPr>
            <w:tcW w:w="1354" w:type="dxa"/>
          </w:tcPr>
          <w:p w14:paraId="53BD570C" w14:textId="77777777" w:rsidR="00267838" w:rsidRPr="001F08D7" w:rsidRDefault="00B14819">
            <w:pPr>
              <w:pStyle w:val="TableParagraph"/>
              <w:ind w:left="119"/>
              <w:rPr>
                <w:rFonts w:ascii="Times New Roman" w:hAnsi="Times New Roman" w:cs="Times New Roman"/>
              </w:rPr>
            </w:pPr>
            <w:r w:rsidRPr="001F08D7">
              <w:rPr>
                <w:rFonts w:ascii="Times New Roman" w:hAnsi="Times New Roman" w:cs="Times New Roman"/>
              </w:rPr>
              <w:t>End date</w:t>
            </w:r>
          </w:p>
        </w:tc>
      </w:tr>
      <w:tr w:rsidR="00267838" w:rsidRPr="001F08D7" w14:paraId="7F09F8B7" w14:textId="77777777">
        <w:trPr>
          <w:trHeight w:val="286"/>
        </w:trPr>
        <w:tc>
          <w:tcPr>
            <w:tcW w:w="591" w:type="dxa"/>
          </w:tcPr>
          <w:p w14:paraId="1198290B"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w w:val="99"/>
              </w:rPr>
              <w:t>1</w:t>
            </w:r>
          </w:p>
        </w:tc>
        <w:tc>
          <w:tcPr>
            <w:tcW w:w="5908" w:type="dxa"/>
          </w:tcPr>
          <w:p w14:paraId="156B3D47"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Submission of project plan</w:t>
            </w:r>
          </w:p>
        </w:tc>
        <w:tc>
          <w:tcPr>
            <w:tcW w:w="1354" w:type="dxa"/>
          </w:tcPr>
          <w:p w14:paraId="4E1A7BB3" w14:textId="77777777" w:rsidR="00267838" w:rsidRPr="001F08D7" w:rsidRDefault="00B14819">
            <w:pPr>
              <w:pStyle w:val="TableParagraph"/>
              <w:spacing w:line="240" w:lineRule="auto"/>
              <w:ind w:left="0"/>
              <w:rPr>
                <w:rFonts w:ascii="Times New Roman" w:eastAsia="宋体" w:hAnsi="Times New Roman" w:cs="Times New Roman"/>
                <w:sz w:val="20"/>
                <w:lang w:eastAsia="zh-CN"/>
              </w:rPr>
            </w:pPr>
            <w:r w:rsidRPr="001F08D7">
              <w:rPr>
                <w:rFonts w:ascii="Times New Roman" w:eastAsia="宋体" w:hAnsi="Times New Roman" w:cs="Times New Roman"/>
                <w:sz w:val="20"/>
                <w:lang w:eastAsia="zh-CN"/>
              </w:rPr>
              <w:t>15week</w:t>
            </w:r>
          </w:p>
        </w:tc>
        <w:tc>
          <w:tcPr>
            <w:tcW w:w="1354" w:type="dxa"/>
          </w:tcPr>
          <w:p w14:paraId="690850A0"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hAnsi="Times New Roman" w:cs="Times New Roman"/>
              </w:rPr>
              <w:t>2019-0</w:t>
            </w:r>
            <w:r w:rsidRPr="001F08D7">
              <w:rPr>
                <w:rFonts w:ascii="Times New Roman" w:eastAsia="宋体" w:hAnsi="Times New Roman" w:cs="Times New Roman"/>
                <w:lang w:eastAsia="zh-CN"/>
              </w:rPr>
              <w:t>9</w:t>
            </w:r>
            <w:r w:rsidRPr="001F08D7">
              <w:rPr>
                <w:rFonts w:ascii="Times New Roman" w:hAnsi="Times New Roman" w:cs="Times New Roman"/>
              </w:rPr>
              <w:t>-</w:t>
            </w:r>
            <w:r w:rsidRPr="001F08D7">
              <w:rPr>
                <w:rFonts w:ascii="Times New Roman" w:eastAsia="宋体" w:hAnsi="Times New Roman" w:cs="Times New Roman"/>
                <w:lang w:eastAsia="zh-CN"/>
              </w:rPr>
              <w:t>29</w:t>
            </w:r>
          </w:p>
        </w:tc>
      </w:tr>
      <w:tr w:rsidR="00267838" w:rsidRPr="001F08D7" w14:paraId="3FC219F6" w14:textId="77777777">
        <w:trPr>
          <w:trHeight w:val="286"/>
        </w:trPr>
        <w:tc>
          <w:tcPr>
            <w:tcW w:w="591" w:type="dxa"/>
          </w:tcPr>
          <w:p w14:paraId="3C978894"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w w:val="99"/>
              </w:rPr>
              <w:t>2</w:t>
            </w:r>
          </w:p>
        </w:tc>
        <w:tc>
          <w:tcPr>
            <w:tcW w:w="5908" w:type="dxa"/>
          </w:tcPr>
          <w:p w14:paraId="1C5F7899"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 xml:space="preserve">Literature review for </w:t>
            </w:r>
            <w:r w:rsidRPr="001F08D7">
              <w:rPr>
                <w:rFonts w:ascii="Times New Roman" w:hAnsi="Times New Roman" w:cs="Times New Roman"/>
                <w:lang w:eastAsia="zh-CN"/>
              </w:rPr>
              <w:t>User roles and system function</w:t>
            </w:r>
          </w:p>
        </w:tc>
        <w:tc>
          <w:tcPr>
            <w:tcW w:w="1354" w:type="dxa"/>
          </w:tcPr>
          <w:p w14:paraId="15A24F77"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2019-10-07</w:t>
            </w:r>
          </w:p>
        </w:tc>
        <w:tc>
          <w:tcPr>
            <w:tcW w:w="1354" w:type="dxa"/>
          </w:tcPr>
          <w:p w14:paraId="0ECF3F75"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2019-10-13</w:t>
            </w:r>
          </w:p>
        </w:tc>
      </w:tr>
      <w:tr w:rsidR="00267838" w:rsidRPr="001F08D7" w14:paraId="49A974A5" w14:textId="77777777">
        <w:trPr>
          <w:trHeight w:val="286"/>
        </w:trPr>
        <w:tc>
          <w:tcPr>
            <w:tcW w:w="591" w:type="dxa"/>
          </w:tcPr>
          <w:p w14:paraId="146ABD86"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w w:val="99"/>
              </w:rPr>
              <w:t>3</w:t>
            </w:r>
          </w:p>
        </w:tc>
        <w:tc>
          <w:tcPr>
            <w:tcW w:w="5908" w:type="dxa"/>
          </w:tcPr>
          <w:p w14:paraId="5DF57846"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 xml:space="preserve">Literature review for </w:t>
            </w:r>
            <w:r w:rsidRPr="001F08D7">
              <w:rPr>
                <w:rFonts w:ascii="Times New Roman" w:hAnsi="Times New Roman" w:cs="Times New Roman"/>
                <w:lang w:eastAsia="zh-CN"/>
              </w:rPr>
              <w:t xml:space="preserve">Traditional </w:t>
            </w:r>
            <w:r w:rsidRPr="001F08D7">
              <w:rPr>
                <w:rFonts w:ascii="Times New Roman" w:hAnsi="Times New Roman" w:cs="Times New Roman"/>
              </w:rPr>
              <w:t>Port system description</w:t>
            </w:r>
          </w:p>
        </w:tc>
        <w:tc>
          <w:tcPr>
            <w:tcW w:w="1354" w:type="dxa"/>
          </w:tcPr>
          <w:p w14:paraId="2D13F0EB"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2019-10-14</w:t>
            </w:r>
          </w:p>
        </w:tc>
        <w:tc>
          <w:tcPr>
            <w:tcW w:w="1354" w:type="dxa"/>
          </w:tcPr>
          <w:p w14:paraId="710E38E4"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2019-10-20</w:t>
            </w:r>
          </w:p>
        </w:tc>
      </w:tr>
      <w:tr w:rsidR="00267838" w:rsidRPr="001F08D7" w14:paraId="5CE2CCBE" w14:textId="77777777">
        <w:trPr>
          <w:trHeight w:val="164"/>
        </w:trPr>
        <w:tc>
          <w:tcPr>
            <w:tcW w:w="591" w:type="dxa"/>
          </w:tcPr>
          <w:p w14:paraId="04ECB47D"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4</w:t>
            </w:r>
          </w:p>
        </w:tc>
        <w:tc>
          <w:tcPr>
            <w:tcW w:w="5908" w:type="dxa"/>
          </w:tcPr>
          <w:p w14:paraId="07D4CB06" w14:textId="77777777" w:rsidR="00267838" w:rsidRPr="001F08D7" w:rsidRDefault="00B14819">
            <w:pPr>
              <w:pStyle w:val="TableParagraph"/>
              <w:rPr>
                <w:rFonts w:ascii="Times New Roman" w:hAnsi="Times New Roman" w:cs="Times New Roman"/>
                <w:lang w:eastAsia="zh-CN"/>
              </w:rPr>
            </w:pPr>
            <w:r w:rsidRPr="001F08D7">
              <w:rPr>
                <w:rFonts w:ascii="Times New Roman" w:hAnsi="Times New Roman" w:cs="Times New Roman"/>
                <w:lang w:eastAsia="zh-CN"/>
              </w:rPr>
              <w:t>Reserved time</w:t>
            </w:r>
          </w:p>
        </w:tc>
        <w:tc>
          <w:tcPr>
            <w:tcW w:w="1354" w:type="dxa"/>
          </w:tcPr>
          <w:p w14:paraId="097D4DB8"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2019-10-21</w:t>
            </w:r>
          </w:p>
        </w:tc>
        <w:tc>
          <w:tcPr>
            <w:tcW w:w="1354" w:type="dxa"/>
          </w:tcPr>
          <w:p w14:paraId="271B4996"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2019-10-27</w:t>
            </w:r>
          </w:p>
        </w:tc>
      </w:tr>
      <w:tr w:rsidR="00267838" w:rsidRPr="001F08D7" w14:paraId="3CA3AC6A" w14:textId="77777777">
        <w:trPr>
          <w:trHeight w:val="286"/>
        </w:trPr>
        <w:tc>
          <w:tcPr>
            <w:tcW w:w="591" w:type="dxa"/>
          </w:tcPr>
          <w:p w14:paraId="03D57948"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w w:val="99"/>
              </w:rPr>
              <w:t>5</w:t>
            </w:r>
          </w:p>
        </w:tc>
        <w:tc>
          <w:tcPr>
            <w:tcW w:w="5908" w:type="dxa"/>
          </w:tcPr>
          <w:p w14:paraId="2F9A73FB"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Model design</w:t>
            </w:r>
          </w:p>
        </w:tc>
        <w:tc>
          <w:tcPr>
            <w:tcW w:w="1354" w:type="dxa"/>
          </w:tcPr>
          <w:p w14:paraId="53604032"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2019-10-28</w:t>
            </w:r>
          </w:p>
        </w:tc>
        <w:tc>
          <w:tcPr>
            <w:tcW w:w="1354" w:type="dxa"/>
          </w:tcPr>
          <w:p w14:paraId="2E8B9A1A"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2019-11-03</w:t>
            </w:r>
          </w:p>
        </w:tc>
      </w:tr>
      <w:tr w:rsidR="00267838" w:rsidRPr="001F08D7" w14:paraId="5DC2948A" w14:textId="77777777">
        <w:trPr>
          <w:trHeight w:val="286"/>
        </w:trPr>
        <w:tc>
          <w:tcPr>
            <w:tcW w:w="591" w:type="dxa"/>
          </w:tcPr>
          <w:p w14:paraId="6E1A3798"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w w:val="99"/>
              </w:rPr>
              <w:t>6</w:t>
            </w:r>
          </w:p>
        </w:tc>
        <w:tc>
          <w:tcPr>
            <w:tcW w:w="5908" w:type="dxa"/>
          </w:tcPr>
          <w:p w14:paraId="7ED3C14B"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Collect data and verify data validity</w:t>
            </w:r>
          </w:p>
        </w:tc>
        <w:tc>
          <w:tcPr>
            <w:tcW w:w="1354" w:type="dxa"/>
          </w:tcPr>
          <w:p w14:paraId="1CAB5CD9"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2019-11-04</w:t>
            </w:r>
          </w:p>
        </w:tc>
        <w:tc>
          <w:tcPr>
            <w:tcW w:w="1354" w:type="dxa"/>
          </w:tcPr>
          <w:p w14:paraId="7515BB62"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2019-11-10</w:t>
            </w:r>
          </w:p>
        </w:tc>
      </w:tr>
      <w:tr w:rsidR="00267838" w:rsidRPr="001F08D7" w14:paraId="23B42246" w14:textId="77777777">
        <w:trPr>
          <w:trHeight w:val="286"/>
        </w:trPr>
        <w:tc>
          <w:tcPr>
            <w:tcW w:w="591" w:type="dxa"/>
          </w:tcPr>
          <w:p w14:paraId="0CC94861"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w w:val="99"/>
              </w:rPr>
              <w:t>7</w:t>
            </w:r>
          </w:p>
        </w:tc>
        <w:tc>
          <w:tcPr>
            <w:tcW w:w="5908" w:type="dxa"/>
          </w:tcPr>
          <w:p w14:paraId="20EA6757"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Implement model</w:t>
            </w:r>
          </w:p>
        </w:tc>
        <w:tc>
          <w:tcPr>
            <w:tcW w:w="1354" w:type="dxa"/>
          </w:tcPr>
          <w:p w14:paraId="5B8B2DA0"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2019-11-11</w:t>
            </w:r>
          </w:p>
        </w:tc>
        <w:tc>
          <w:tcPr>
            <w:tcW w:w="1354" w:type="dxa"/>
          </w:tcPr>
          <w:p w14:paraId="056235BC"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2019-12-01</w:t>
            </w:r>
          </w:p>
        </w:tc>
      </w:tr>
      <w:tr w:rsidR="00267838" w:rsidRPr="001F08D7" w14:paraId="67C0EE70" w14:textId="77777777">
        <w:trPr>
          <w:trHeight w:val="286"/>
        </w:trPr>
        <w:tc>
          <w:tcPr>
            <w:tcW w:w="591" w:type="dxa"/>
          </w:tcPr>
          <w:p w14:paraId="50939B04"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w w:val="99"/>
              </w:rPr>
              <w:t>8</w:t>
            </w:r>
          </w:p>
        </w:tc>
        <w:tc>
          <w:tcPr>
            <w:tcW w:w="5908" w:type="dxa"/>
          </w:tcPr>
          <w:p w14:paraId="49AEBC26"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Model verification</w:t>
            </w:r>
          </w:p>
        </w:tc>
        <w:tc>
          <w:tcPr>
            <w:tcW w:w="1354" w:type="dxa"/>
          </w:tcPr>
          <w:p w14:paraId="4F74D386"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2019-12-02</w:t>
            </w:r>
          </w:p>
        </w:tc>
        <w:tc>
          <w:tcPr>
            <w:tcW w:w="1354" w:type="dxa"/>
          </w:tcPr>
          <w:p w14:paraId="4FE38DBA"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2019-12-08</w:t>
            </w:r>
          </w:p>
        </w:tc>
      </w:tr>
      <w:tr w:rsidR="00267838" w:rsidRPr="001F08D7" w14:paraId="0C33A22C" w14:textId="77777777">
        <w:trPr>
          <w:trHeight w:val="286"/>
        </w:trPr>
        <w:tc>
          <w:tcPr>
            <w:tcW w:w="591" w:type="dxa"/>
          </w:tcPr>
          <w:p w14:paraId="6F881EAB"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w w:val="99"/>
              </w:rPr>
              <w:t>9</w:t>
            </w:r>
          </w:p>
        </w:tc>
        <w:tc>
          <w:tcPr>
            <w:tcW w:w="5908" w:type="dxa"/>
          </w:tcPr>
          <w:p w14:paraId="540D7A1C"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Experimentation and Analysis</w:t>
            </w:r>
          </w:p>
        </w:tc>
        <w:tc>
          <w:tcPr>
            <w:tcW w:w="1354" w:type="dxa"/>
          </w:tcPr>
          <w:p w14:paraId="241264E8"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2019-12-09</w:t>
            </w:r>
          </w:p>
        </w:tc>
        <w:tc>
          <w:tcPr>
            <w:tcW w:w="1354" w:type="dxa"/>
          </w:tcPr>
          <w:p w14:paraId="70B5DEDC"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2019-12-22</w:t>
            </w:r>
          </w:p>
        </w:tc>
      </w:tr>
      <w:tr w:rsidR="00267838" w:rsidRPr="001F08D7" w14:paraId="7737CCF2" w14:textId="77777777">
        <w:trPr>
          <w:trHeight w:val="286"/>
        </w:trPr>
        <w:tc>
          <w:tcPr>
            <w:tcW w:w="591" w:type="dxa"/>
          </w:tcPr>
          <w:p w14:paraId="33E13C64"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10</w:t>
            </w:r>
          </w:p>
        </w:tc>
        <w:tc>
          <w:tcPr>
            <w:tcW w:w="5908" w:type="dxa"/>
          </w:tcPr>
          <w:p w14:paraId="62D689F7"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Documentation and Implementation</w:t>
            </w:r>
          </w:p>
        </w:tc>
        <w:tc>
          <w:tcPr>
            <w:tcW w:w="1354" w:type="dxa"/>
          </w:tcPr>
          <w:p w14:paraId="5B77A710"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2019-12-23</w:t>
            </w:r>
          </w:p>
        </w:tc>
        <w:tc>
          <w:tcPr>
            <w:tcW w:w="1354" w:type="dxa"/>
          </w:tcPr>
          <w:p w14:paraId="185104F4"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2019-12-29</w:t>
            </w:r>
          </w:p>
        </w:tc>
      </w:tr>
      <w:tr w:rsidR="00267838" w:rsidRPr="001F08D7" w14:paraId="089818D9" w14:textId="77777777">
        <w:trPr>
          <w:trHeight w:val="286"/>
        </w:trPr>
        <w:tc>
          <w:tcPr>
            <w:tcW w:w="591" w:type="dxa"/>
          </w:tcPr>
          <w:p w14:paraId="32BE449E"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eastAsia="宋体" w:hAnsi="Times New Roman" w:cs="Times New Roman"/>
                <w:lang w:eastAsia="zh-CN"/>
              </w:rPr>
              <w:t>11</w:t>
            </w:r>
          </w:p>
        </w:tc>
        <w:tc>
          <w:tcPr>
            <w:tcW w:w="5908" w:type="dxa"/>
          </w:tcPr>
          <w:p w14:paraId="485B4008"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lang w:eastAsia="zh-CN"/>
              </w:rPr>
              <w:t>Reserved time</w:t>
            </w:r>
          </w:p>
        </w:tc>
        <w:tc>
          <w:tcPr>
            <w:tcW w:w="1354" w:type="dxa"/>
          </w:tcPr>
          <w:p w14:paraId="6FB45C8D"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2019-12-30</w:t>
            </w:r>
          </w:p>
        </w:tc>
        <w:tc>
          <w:tcPr>
            <w:tcW w:w="1354" w:type="dxa"/>
          </w:tcPr>
          <w:p w14:paraId="754F91C5"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2020-01-11</w:t>
            </w:r>
          </w:p>
        </w:tc>
      </w:tr>
      <w:tr w:rsidR="00267838" w:rsidRPr="001F08D7" w14:paraId="4ADC0B46" w14:textId="77777777">
        <w:trPr>
          <w:trHeight w:val="286"/>
        </w:trPr>
        <w:tc>
          <w:tcPr>
            <w:tcW w:w="591" w:type="dxa"/>
          </w:tcPr>
          <w:p w14:paraId="4DFDEE0F"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hAnsi="Times New Roman" w:cs="Times New Roman"/>
              </w:rPr>
              <w:t>1</w:t>
            </w:r>
            <w:r w:rsidRPr="001F08D7">
              <w:rPr>
                <w:rFonts w:ascii="Times New Roman" w:eastAsia="宋体" w:hAnsi="Times New Roman" w:cs="Times New Roman"/>
                <w:lang w:eastAsia="zh-CN"/>
              </w:rPr>
              <w:t>2</w:t>
            </w:r>
          </w:p>
        </w:tc>
        <w:tc>
          <w:tcPr>
            <w:tcW w:w="5908" w:type="dxa"/>
          </w:tcPr>
          <w:p w14:paraId="21A29C41"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Submission of draft thesis</w:t>
            </w:r>
          </w:p>
        </w:tc>
        <w:tc>
          <w:tcPr>
            <w:tcW w:w="1354" w:type="dxa"/>
          </w:tcPr>
          <w:p w14:paraId="7651252E" w14:textId="77777777" w:rsidR="00267838" w:rsidRPr="001F08D7" w:rsidRDefault="00267838">
            <w:pPr>
              <w:pStyle w:val="TableParagraph"/>
              <w:spacing w:line="240" w:lineRule="auto"/>
              <w:ind w:left="0"/>
              <w:rPr>
                <w:rFonts w:ascii="Times New Roman" w:hAnsi="Times New Roman" w:cs="Times New Roman"/>
                <w:sz w:val="20"/>
              </w:rPr>
            </w:pPr>
          </w:p>
        </w:tc>
        <w:tc>
          <w:tcPr>
            <w:tcW w:w="1354" w:type="dxa"/>
          </w:tcPr>
          <w:p w14:paraId="220C3F10"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hAnsi="Times New Roman" w:cs="Times New Roman"/>
              </w:rPr>
              <w:t>20</w:t>
            </w:r>
            <w:r w:rsidRPr="001F08D7">
              <w:rPr>
                <w:rFonts w:ascii="Times New Roman" w:eastAsia="宋体" w:hAnsi="Times New Roman" w:cs="Times New Roman"/>
                <w:lang w:eastAsia="zh-CN"/>
              </w:rPr>
              <w:t>20-01-12</w:t>
            </w:r>
          </w:p>
        </w:tc>
      </w:tr>
      <w:tr w:rsidR="00267838" w:rsidRPr="001F08D7" w14:paraId="7AC18CB0" w14:textId="77777777">
        <w:trPr>
          <w:trHeight w:val="286"/>
        </w:trPr>
        <w:tc>
          <w:tcPr>
            <w:tcW w:w="591" w:type="dxa"/>
          </w:tcPr>
          <w:p w14:paraId="76A95AB0"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hAnsi="Times New Roman" w:cs="Times New Roman"/>
              </w:rPr>
              <w:t>1</w:t>
            </w:r>
            <w:r w:rsidRPr="001F08D7">
              <w:rPr>
                <w:rFonts w:ascii="Times New Roman" w:eastAsia="宋体" w:hAnsi="Times New Roman" w:cs="Times New Roman"/>
                <w:lang w:eastAsia="zh-CN"/>
              </w:rPr>
              <w:t>3</w:t>
            </w:r>
          </w:p>
        </w:tc>
        <w:tc>
          <w:tcPr>
            <w:tcW w:w="5908" w:type="dxa"/>
          </w:tcPr>
          <w:p w14:paraId="5A08FF1B"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Write the opposition report</w:t>
            </w:r>
          </w:p>
        </w:tc>
        <w:tc>
          <w:tcPr>
            <w:tcW w:w="1354" w:type="dxa"/>
          </w:tcPr>
          <w:p w14:paraId="262FA1AD"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2020-01-11</w:t>
            </w:r>
          </w:p>
        </w:tc>
        <w:tc>
          <w:tcPr>
            <w:tcW w:w="1354" w:type="dxa"/>
          </w:tcPr>
          <w:p w14:paraId="0C5A2EC9"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2020-01-25</w:t>
            </w:r>
          </w:p>
        </w:tc>
      </w:tr>
      <w:tr w:rsidR="009F47B3" w:rsidRPr="001F08D7" w14:paraId="04CA7EA8" w14:textId="77777777" w:rsidTr="00106FFB">
        <w:trPr>
          <w:trHeight w:val="286"/>
        </w:trPr>
        <w:tc>
          <w:tcPr>
            <w:tcW w:w="591" w:type="dxa"/>
          </w:tcPr>
          <w:p w14:paraId="6A9342FA" w14:textId="77777777" w:rsidR="009F47B3" w:rsidRPr="001F08D7" w:rsidRDefault="009F47B3" w:rsidP="00106FFB">
            <w:pPr>
              <w:pStyle w:val="TableParagraph"/>
              <w:rPr>
                <w:rFonts w:ascii="Times New Roman" w:hAnsi="Times New Roman" w:cs="Times New Roman"/>
              </w:rPr>
            </w:pPr>
            <w:r w:rsidRPr="001F08D7">
              <w:rPr>
                <w:rFonts w:ascii="Times New Roman" w:hAnsi="Times New Roman" w:cs="Times New Roman"/>
              </w:rPr>
              <w:t>No.</w:t>
            </w:r>
          </w:p>
        </w:tc>
        <w:tc>
          <w:tcPr>
            <w:tcW w:w="5908" w:type="dxa"/>
          </w:tcPr>
          <w:p w14:paraId="2E7D6470" w14:textId="77777777" w:rsidR="009F47B3" w:rsidRPr="001F08D7" w:rsidRDefault="009F47B3" w:rsidP="00106FFB">
            <w:pPr>
              <w:pStyle w:val="TableParagraph"/>
              <w:rPr>
                <w:rFonts w:ascii="Times New Roman" w:hAnsi="Times New Roman" w:cs="Times New Roman"/>
              </w:rPr>
            </w:pPr>
            <w:r w:rsidRPr="001F08D7">
              <w:rPr>
                <w:rFonts w:ascii="Times New Roman" w:hAnsi="Times New Roman" w:cs="Times New Roman"/>
              </w:rPr>
              <w:t>Activities</w:t>
            </w:r>
          </w:p>
        </w:tc>
        <w:tc>
          <w:tcPr>
            <w:tcW w:w="1354" w:type="dxa"/>
          </w:tcPr>
          <w:p w14:paraId="1B82DA95" w14:textId="77777777" w:rsidR="009F47B3" w:rsidRPr="001F08D7" w:rsidRDefault="009F47B3" w:rsidP="00106FFB">
            <w:pPr>
              <w:pStyle w:val="TableParagraph"/>
              <w:ind w:left="119"/>
              <w:rPr>
                <w:rFonts w:ascii="Times New Roman" w:hAnsi="Times New Roman" w:cs="Times New Roman"/>
              </w:rPr>
            </w:pPr>
            <w:r w:rsidRPr="001F08D7">
              <w:rPr>
                <w:rFonts w:ascii="Times New Roman" w:hAnsi="Times New Roman" w:cs="Times New Roman"/>
              </w:rPr>
              <w:t>Start date</w:t>
            </w:r>
          </w:p>
        </w:tc>
        <w:tc>
          <w:tcPr>
            <w:tcW w:w="1354" w:type="dxa"/>
          </w:tcPr>
          <w:p w14:paraId="06083AF5" w14:textId="77777777" w:rsidR="009F47B3" w:rsidRPr="001F08D7" w:rsidRDefault="009F47B3" w:rsidP="00106FFB">
            <w:pPr>
              <w:pStyle w:val="TableParagraph"/>
              <w:ind w:left="119"/>
              <w:rPr>
                <w:rFonts w:ascii="Times New Roman" w:hAnsi="Times New Roman" w:cs="Times New Roman"/>
              </w:rPr>
            </w:pPr>
            <w:r w:rsidRPr="001F08D7">
              <w:rPr>
                <w:rFonts w:ascii="Times New Roman" w:hAnsi="Times New Roman" w:cs="Times New Roman"/>
              </w:rPr>
              <w:t>End date</w:t>
            </w:r>
          </w:p>
        </w:tc>
      </w:tr>
      <w:tr w:rsidR="00267838" w:rsidRPr="001F08D7" w14:paraId="735443A2" w14:textId="77777777">
        <w:trPr>
          <w:trHeight w:val="286"/>
        </w:trPr>
        <w:tc>
          <w:tcPr>
            <w:tcW w:w="591" w:type="dxa"/>
          </w:tcPr>
          <w:p w14:paraId="6E3F3A90"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hAnsi="Times New Roman" w:cs="Times New Roman"/>
              </w:rPr>
              <w:t>1</w:t>
            </w:r>
            <w:r w:rsidRPr="001F08D7">
              <w:rPr>
                <w:rFonts w:ascii="Times New Roman" w:eastAsia="宋体" w:hAnsi="Times New Roman" w:cs="Times New Roman"/>
                <w:lang w:eastAsia="zh-CN"/>
              </w:rPr>
              <w:t>4</w:t>
            </w:r>
          </w:p>
        </w:tc>
        <w:tc>
          <w:tcPr>
            <w:tcW w:w="5908" w:type="dxa"/>
          </w:tcPr>
          <w:p w14:paraId="0AB6A59F"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Submission of opposition report</w:t>
            </w:r>
          </w:p>
        </w:tc>
        <w:tc>
          <w:tcPr>
            <w:tcW w:w="1354" w:type="dxa"/>
          </w:tcPr>
          <w:p w14:paraId="1BFC6941" w14:textId="77777777" w:rsidR="00267838" w:rsidRPr="001F08D7" w:rsidRDefault="00267838">
            <w:pPr>
              <w:pStyle w:val="TableParagraph"/>
              <w:spacing w:line="240" w:lineRule="auto"/>
              <w:ind w:left="0"/>
              <w:rPr>
                <w:rFonts w:ascii="Times New Roman" w:hAnsi="Times New Roman" w:cs="Times New Roman"/>
                <w:sz w:val="20"/>
              </w:rPr>
            </w:pPr>
          </w:p>
        </w:tc>
        <w:tc>
          <w:tcPr>
            <w:tcW w:w="1354" w:type="dxa"/>
          </w:tcPr>
          <w:p w14:paraId="3D5EA7B3"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2020-01-26</w:t>
            </w:r>
          </w:p>
        </w:tc>
      </w:tr>
      <w:tr w:rsidR="00267838" w:rsidRPr="001F08D7" w14:paraId="51743D16" w14:textId="77777777">
        <w:trPr>
          <w:trHeight w:val="286"/>
        </w:trPr>
        <w:tc>
          <w:tcPr>
            <w:tcW w:w="591" w:type="dxa"/>
          </w:tcPr>
          <w:p w14:paraId="02B3943E"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hAnsi="Times New Roman" w:cs="Times New Roman"/>
              </w:rPr>
              <w:t>1</w:t>
            </w:r>
            <w:r w:rsidRPr="001F08D7">
              <w:rPr>
                <w:rFonts w:ascii="Times New Roman" w:eastAsia="宋体" w:hAnsi="Times New Roman" w:cs="Times New Roman"/>
                <w:lang w:eastAsia="zh-CN"/>
              </w:rPr>
              <w:t>5</w:t>
            </w:r>
          </w:p>
        </w:tc>
        <w:tc>
          <w:tcPr>
            <w:tcW w:w="5908" w:type="dxa"/>
          </w:tcPr>
          <w:p w14:paraId="3E4AC1B3"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Thesis presentation and defenses</w:t>
            </w:r>
          </w:p>
        </w:tc>
        <w:tc>
          <w:tcPr>
            <w:tcW w:w="1354" w:type="dxa"/>
          </w:tcPr>
          <w:p w14:paraId="54F5CC31"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2020-01-27</w:t>
            </w:r>
          </w:p>
        </w:tc>
        <w:tc>
          <w:tcPr>
            <w:tcW w:w="1354" w:type="dxa"/>
          </w:tcPr>
          <w:p w14:paraId="74A74E50"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eastAsia="宋体" w:hAnsi="Times New Roman" w:cs="Times New Roman"/>
                <w:lang w:eastAsia="zh-CN"/>
              </w:rPr>
              <w:t>2020-01-28</w:t>
            </w:r>
          </w:p>
        </w:tc>
      </w:tr>
      <w:tr w:rsidR="00267838" w:rsidRPr="001F08D7" w14:paraId="3C5B49CD" w14:textId="77777777">
        <w:trPr>
          <w:trHeight w:val="286"/>
        </w:trPr>
        <w:tc>
          <w:tcPr>
            <w:tcW w:w="591" w:type="dxa"/>
          </w:tcPr>
          <w:p w14:paraId="73584FBA"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hAnsi="Times New Roman" w:cs="Times New Roman"/>
              </w:rPr>
              <w:t>1</w:t>
            </w:r>
            <w:r w:rsidRPr="001F08D7">
              <w:rPr>
                <w:rFonts w:ascii="Times New Roman" w:eastAsia="宋体" w:hAnsi="Times New Roman" w:cs="Times New Roman"/>
                <w:lang w:eastAsia="zh-CN"/>
              </w:rPr>
              <w:t>6</w:t>
            </w:r>
          </w:p>
        </w:tc>
        <w:tc>
          <w:tcPr>
            <w:tcW w:w="5908" w:type="dxa"/>
          </w:tcPr>
          <w:p w14:paraId="1DF79180"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Submission of final thesis for grading</w:t>
            </w:r>
          </w:p>
        </w:tc>
        <w:tc>
          <w:tcPr>
            <w:tcW w:w="1354" w:type="dxa"/>
          </w:tcPr>
          <w:p w14:paraId="3D95A9F3" w14:textId="77777777" w:rsidR="00267838" w:rsidRPr="001F08D7" w:rsidRDefault="00267838">
            <w:pPr>
              <w:pStyle w:val="TableParagraph"/>
              <w:spacing w:line="240" w:lineRule="auto"/>
              <w:ind w:left="0"/>
              <w:rPr>
                <w:rFonts w:ascii="Times New Roman" w:hAnsi="Times New Roman" w:cs="Times New Roman"/>
                <w:sz w:val="20"/>
              </w:rPr>
            </w:pPr>
          </w:p>
        </w:tc>
        <w:tc>
          <w:tcPr>
            <w:tcW w:w="1354" w:type="dxa"/>
          </w:tcPr>
          <w:p w14:paraId="31A5AFF0" w14:textId="77777777" w:rsidR="00267838" w:rsidRPr="001F08D7" w:rsidRDefault="00B14819">
            <w:pPr>
              <w:pStyle w:val="TableParagraph"/>
              <w:ind w:left="119"/>
              <w:rPr>
                <w:rFonts w:ascii="Times New Roman" w:eastAsia="宋体" w:hAnsi="Times New Roman" w:cs="Times New Roman"/>
                <w:lang w:eastAsia="zh-CN"/>
              </w:rPr>
            </w:pPr>
            <w:r w:rsidRPr="001F08D7">
              <w:rPr>
                <w:rFonts w:ascii="Times New Roman" w:hAnsi="Times New Roman" w:cs="Times New Roman"/>
              </w:rPr>
              <w:t>20</w:t>
            </w:r>
            <w:r w:rsidRPr="001F08D7">
              <w:rPr>
                <w:rFonts w:ascii="Times New Roman" w:eastAsia="宋体" w:hAnsi="Times New Roman" w:cs="Times New Roman"/>
                <w:lang w:eastAsia="zh-CN"/>
              </w:rPr>
              <w:t>20-02-09</w:t>
            </w:r>
          </w:p>
        </w:tc>
      </w:tr>
    </w:tbl>
    <w:p w14:paraId="235F3A3C" w14:textId="77777777" w:rsidR="00267838" w:rsidRPr="001F08D7" w:rsidRDefault="00B14819">
      <w:pPr>
        <w:pStyle w:val="1"/>
        <w:rPr>
          <w:rFonts w:ascii="Times New Roman" w:hAnsi="Times New Roman" w:cs="Times New Roman"/>
        </w:rPr>
      </w:pPr>
      <w:r w:rsidRPr="001F08D7">
        <w:rPr>
          <w:rFonts w:ascii="Times New Roman" w:hAnsi="Times New Roman" w:cs="Times New Roman"/>
        </w:rPr>
        <w:t xml:space="preserve">Risk management </w:t>
      </w:r>
    </w:p>
    <w:tbl>
      <w:tblPr>
        <w:tblW w:w="9007"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91"/>
        <w:gridCol w:w="2507"/>
        <w:gridCol w:w="5909"/>
      </w:tblGrid>
      <w:tr w:rsidR="00267838" w:rsidRPr="001F08D7" w14:paraId="442DC5B3" w14:textId="77777777">
        <w:trPr>
          <w:trHeight w:val="286"/>
        </w:trPr>
        <w:tc>
          <w:tcPr>
            <w:tcW w:w="591" w:type="dxa"/>
          </w:tcPr>
          <w:p w14:paraId="1749C6DF"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No.</w:t>
            </w:r>
          </w:p>
        </w:tc>
        <w:tc>
          <w:tcPr>
            <w:tcW w:w="2507" w:type="dxa"/>
          </w:tcPr>
          <w:p w14:paraId="045F1FE6"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Risk</w:t>
            </w:r>
          </w:p>
        </w:tc>
        <w:tc>
          <w:tcPr>
            <w:tcW w:w="5909" w:type="dxa"/>
          </w:tcPr>
          <w:p w14:paraId="50576796"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Mitigation strategies</w:t>
            </w:r>
          </w:p>
        </w:tc>
      </w:tr>
      <w:tr w:rsidR="00267838" w:rsidRPr="001F08D7" w14:paraId="72303874" w14:textId="77777777">
        <w:trPr>
          <w:trHeight w:val="286"/>
        </w:trPr>
        <w:tc>
          <w:tcPr>
            <w:tcW w:w="591" w:type="dxa"/>
          </w:tcPr>
          <w:p w14:paraId="2B06468F"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eastAsia="宋体" w:hAnsi="Times New Roman" w:cs="Times New Roman"/>
                <w:lang w:eastAsia="zh-CN"/>
              </w:rPr>
              <w:t>1</w:t>
            </w:r>
          </w:p>
        </w:tc>
        <w:tc>
          <w:tcPr>
            <w:tcW w:w="2507" w:type="dxa"/>
          </w:tcPr>
          <w:p w14:paraId="2ACDB052"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Traditional PCS cannot be determined</w:t>
            </w:r>
          </w:p>
        </w:tc>
        <w:tc>
          <w:tcPr>
            <w:tcW w:w="5909" w:type="dxa"/>
          </w:tcPr>
          <w:p w14:paraId="2FF2017F"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hAnsi="Times New Roman" w:cs="Times New Roman"/>
              </w:rPr>
              <w:t xml:space="preserve">If we are unable to determine the traditional PCS model through a literature review, </w:t>
            </w:r>
            <w:r w:rsidRPr="001F08D7">
              <w:rPr>
                <w:rFonts w:ascii="Times New Roman" w:eastAsia="宋体" w:hAnsi="Times New Roman" w:cs="Times New Roman"/>
                <w:lang w:eastAsia="zh-CN"/>
              </w:rPr>
              <w:t xml:space="preserve">we will contact the small ports on the Baltic coast to understand the </w:t>
            </w:r>
            <w:proofErr w:type="spellStart"/>
            <w:r w:rsidRPr="001F08D7">
              <w:rPr>
                <w:rFonts w:ascii="Times New Roman" w:eastAsia="宋体" w:hAnsi="Times New Roman" w:cs="Times New Roman"/>
                <w:lang w:eastAsia="zh-CN"/>
              </w:rPr>
              <w:t>PCSthey</w:t>
            </w:r>
            <w:proofErr w:type="spellEnd"/>
            <w:r w:rsidRPr="001F08D7">
              <w:rPr>
                <w:rFonts w:ascii="Times New Roman" w:eastAsia="宋体" w:hAnsi="Times New Roman" w:cs="Times New Roman"/>
                <w:lang w:eastAsia="zh-CN"/>
              </w:rPr>
              <w:t xml:space="preserve"> use as a control.</w:t>
            </w:r>
          </w:p>
        </w:tc>
      </w:tr>
      <w:tr w:rsidR="00267838" w:rsidRPr="001F08D7" w14:paraId="23AC1054" w14:textId="77777777">
        <w:trPr>
          <w:trHeight w:val="864"/>
        </w:trPr>
        <w:tc>
          <w:tcPr>
            <w:tcW w:w="591" w:type="dxa"/>
          </w:tcPr>
          <w:p w14:paraId="3EF2B9BE"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eastAsia="宋体" w:hAnsi="Times New Roman" w:cs="Times New Roman"/>
                <w:lang w:eastAsia="zh-CN"/>
              </w:rPr>
              <w:t>2</w:t>
            </w:r>
          </w:p>
        </w:tc>
        <w:tc>
          <w:tcPr>
            <w:tcW w:w="2507" w:type="dxa"/>
          </w:tcPr>
          <w:p w14:paraId="00CC94C1"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Can’t collect the data</w:t>
            </w:r>
          </w:p>
          <w:p w14:paraId="437364B7" w14:textId="77777777" w:rsidR="00267838" w:rsidRPr="001F08D7" w:rsidRDefault="00B14819">
            <w:pPr>
              <w:pStyle w:val="TableParagraph"/>
              <w:spacing w:before="13" w:line="240" w:lineRule="auto"/>
              <w:rPr>
                <w:rFonts w:ascii="Times New Roman" w:hAnsi="Times New Roman" w:cs="Times New Roman"/>
              </w:rPr>
            </w:pPr>
            <w:r w:rsidRPr="001F08D7">
              <w:rPr>
                <w:rFonts w:ascii="Times New Roman" w:hAnsi="Times New Roman" w:cs="Times New Roman"/>
              </w:rPr>
              <w:t>we need (Part or all)</w:t>
            </w:r>
          </w:p>
        </w:tc>
        <w:tc>
          <w:tcPr>
            <w:tcW w:w="5909" w:type="dxa"/>
          </w:tcPr>
          <w:p w14:paraId="3CEB8797"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If the missing data is not critical, I plan to use a random</w:t>
            </w:r>
          </w:p>
          <w:p w14:paraId="40CD6BC4" w14:textId="72E2903B" w:rsidR="003132CF" w:rsidRPr="004A2C62" w:rsidRDefault="00B14819" w:rsidP="00CC36D4">
            <w:pPr>
              <w:pStyle w:val="TableParagraph"/>
              <w:spacing w:line="290" w:lineRule="atLeast"/>
              <w:rPr>
                <w:rFonts w:ascii="Times New Roman" w:eastAsia="宋体" w:hAnsi="Times New Roman" w:cs="Times New Roman"/>
                <w:lang w:eastAsia="zh-CN"/>
              </w:rPr>
            </w:pPr>
            <w:r w:rsidRPr="001F08D7">
              <w:rPr>
                <w:rFonts w:ascii="Times New Roman" w:hAnsi="Times New Roman" w:cs="Times New Roman"/>
              </w:rPr>
              <w:t>array to perform multiple tests, or to generate a data set for testing based on a theoretical distribution.</w:t>
            </w:r>
            <w:r w:rsidR="004A2C62">
              <w:rPr>
                <w:rFonts w:ascii="宋体" w:eastAsia="宋体" w:hAnsi="宋体" w:cs="Times New Roman" w:hint="eastAsia"/>
                <w:lang w:eastAsia="zh-CN"/>
              </w:rPr>
              <w:t>修改：数据可以从</w:t>
            </w:r>
            <w:r w:rsidR="004A2C62">
              <w:rPr>
                <w:rFonts w:ascii="Times New Roman" w:eastAsia="宋体" w:hAnsi="Times New Roman" w:cs="Times New Roman" w:hint="eastAsia"/>
                <w:lang w:eastAsia="zh-CN"/>
              </w:rPr>
              <w:t>C</w:t>
            </w:r>
            <w:r w:rsidR="004A2C62">
              <w:rPr>
                <w:rFonts w:ascii="Times New Roman" w:eastAsia="宋体" w:hAnsi="Times New Roman" w:cs="Times New Roman"/>
                <w:lang w:eastAsia="zh-CN"/>
              </w:rPr>
              <w:t>2SP</w:t>
            </w:r>
            <w:r w:rsidR="004A2C62">
              <w:rPr>
                <w:rFonts w:ascii="Times New Roman" w:eastAsia="宋体" w:hAnsi="Times New Roman" w:cs="Times New Roman" w:hint="eastAsia"/>
                <w:lang w:eastAsia="zh-CN"/>
              </w:rPr>
              <w:t>中获取</w:t>
            </w:r>
          </w:p>
        </w:tc>
      </w:tr>
      <w:tr w:rsidR="00267838" w:rsidRPr="001F08D7" w14:paraId="5DB65514" w14:textId="77777777">
        <w:trPr>
          <w:trHeight w:val="2309"/>
        </w:trPr>
        <w:tc>
          <w:tcPr>
            <w:tcW w:w="591" w:type="dxa"/>
          </w:tcPr>
          <w:p w14:paraId="46AB5FD3"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eastAsia="宋体" w:hAnsi="Times New Roman" w:cs="Times New Roman"/>
                <w:lang w:eastAsia="zh-CN"/>
              </w:rPr>
              <w:lastRenderedPageBreak/>
              <w:t>3</w:t>
            </w:r>
          </w:p>
        </w:tc>
        <w:tc>
          <w:tcPr>
            <w:tcW w:w="2507" w:type="dxa"/>
          </w:tcPr>
          <w:p w14:paraId="37880169"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The implementation of</w:t>
            </w:r>
          </w:p>
          <w:p w14:paraId="77AAF83A" w14:textId="77777777" w:rsidR="00267838" w:rsidRPr="001F08D7" w:rsidRDefault="00B14819">
            <w:pPr>
              <w:pStyle w:val="TableParagraph"/>
              <w:spacing w:before="13" w:line="252" w:lineRule="auto"/>
              <w:ind w:right="108"/>
              <w:rPr>
                <w:rFonts w:ascii="Times New Roman" w:hAnsi="Times New Roman" w:cs="Times New Roman"/>
              </w:rPr>
            </w:pPr>
            <w:r w:rsidRPr="001F08D7">
              <w:rPr>
                <w:rFonts w:ascii="Times New Roman" w:hAnsi="Times New Roman" w:cs="Times New Roman"/>
              </w:rPr>
              <w:t>the model does not meet the design needs or deviate from the design</w:t>
            </w:r>
          </w:p>
        </w:tc>
        <w:tc>
          <w:tcPr>
            <w:tcW w:w="5909" w:type="dxa"/>
          </w:tcPr>
          <w:p w14:paraId="7501B62A"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If it’s for technical reasons, such as computer language limitations, I will try to implement the system using multiple computer</w:t>
            </w:r>
            <w:r w:rsidRPr="001F08D7">
              <w:rPr>
                <w:rFonts w:ascii="Times New Roman" w:hAnsi="Times New Roman" w:cs="Times New Roman"/>
                <w:spacing w:val="-6"/>
              </w:rPr>
              <w:t xml:space="preserve"> </w:t>
            </w:r>
            <w:r w:rsidRPr="001F08D7">
              <w:rPr>
                <w:rFonts w:ascii="Times New Roman" w:hAnsi="Times New Roman" w:cs="Times New Roman"/>
              </w:rPr>
              <w:t>languages</w:t>
            </w:r>
            <w:r w:rsidRPr="001F08D7">
              <w:rPr>
                <w:rFonts w:ascii="Times New Roman" w:hAnsi="Times New Roman" w:cs="Times New Roman"/>
                <w:spacing w:val="-5"/>
              </w:rPr>
              <w:t xml:space="preserve"> </w:t>
            </w:r>
            <w:r w:rsidRPr="001F08D7">
              <w:rPr>
                <w:rFonts w:ascii="Times New Roman" w:hAnsi="Times New Roman" w:cs="Times New Roman"/>
              </w:rPr>
              <w:t>and</w:t>
            </w:r>
            <w:r w:rsidRPr="001F08D7">
              <w:rPr>
                <w:rFonts w:ascii="Times New Roman" w:hAnsi="Times New Roman" w:cs="Times New Roman"/>
                <w:spacing w:val="-5"/>
              </w:rPr>
              <w:t xml:space="preserve"> </w:t>
            </w:r>
            <w:r w:rsidRPr="001F08D7">
              <w:rPr>
                <w:rFonts w:ascii="Times New Roman" w:hAnsi="Times New Roman" w:cs="Times New Roman"/>
              </w:rPr>
              <w:t>then</w:t>
            </w:r>
            <w:r w:rsidRPr="001F08D7">
              <w:rPr>
                <w:rFonts w:ascii="Times New Roman" w:hAnsi="Times New Roman" w:cs="Times New Roman"/>
                <w:spacing w:val="-5"/>
              </w:rPr>
              <w:t xml:space="preserve"> </w:t>
            </w:r>
            <w:r w:rsidRPr="001F08D7">
              <w:rPr>
                <w:rFonts w:ascii="Times New Roman" w:hAnsi="Times New Roman" w:cs="Times New Roman"/>
              </w:rPr>
              <w:t>choose</w:t>
            </w:r>
            <w:r w:rsidRPr="001F08D7">
              <w:rPr>
                <w:rFonts w:ascii="Times New Roman" w:hAnsi="Times New Roman" w:cs="Times New Roman"/>
                <w:spacing w:val="-5"/>
              </w:rPr>
              <w:t xml:space="preserve"> </w:t>
            </w:r>
            <w:r w:rsidRPr="001F08D7">
              <w:rPr>
                <w:rFonts w:ascii="Times New Roman" w:hAnsi="Times New Roman" w:cs="Times New Roman"/>
              </w:rPr>
              <w:t>the</w:t>
            </w:r>
            <w:r w:rsidRPr="001F08D7">
              <w:rPr>
                <w:rFonts w:ascii="Times New Roman" w:hAnsi="Times New Roman" w:cs="Times New Roman"/>
                <w:spacing w:val="-5"/>
              </w:rPr>
              <w:t xml:space="preserve"> </w:t>
            </w:r>
            <w:r w:rsidRPr="001F08D7">
              <w:rPr>
                <w:rFonts w:ascii="Times New Roman" w:hAnsi="Times New Roman" w:cs="Times New Roman"/>
              </w:rPr>
              <w:t>model</w:t>
            </w:r>
            <w:r w:rsidRPr="001F08D7">
              <w:rPr>
                <w:rFonts w:ascii="Times New Roman" w:hAnsi="Times New Roman" w:cs="Times New Roman"/>
                <w:spacing w:val="-6"/>
              </w:rPr>
              <w:t xml:space="preserve"> </w:t>
            </w:r>
            <w:r w:rsidRPr="001F08D7">
              <w:rPr>
                <w:rFonts w:ascii="Times New Roman" w:hAnsi="Times New Roman" w:cs="Times New Roman"/>
              </w:rPr>
              <w:t>that</w:t>
            </w:r>
            <w:r w:rsidRPr="001F08D7">
              <w:rPr>
                <w:rFonts w:ascii="Times New Roman" w:hAnsi="Times New Roman" w:cs="Times New Roman"/>
                <w:spacing w:val="-5"/>
              </w:rPr>
              <w:t xml:space="preserve"> </w:t>
            </w:r>
            <w:r w:rsidRPr="001F08D7">
              <w:rPr>
                <w:rFonts w:ascii="Times New Roman" w:hAnsi="Times New Roman" w:cs="Times New Roman"/>
              </w:rPr>
              <w:t>is</w:t>
            </w:r>
            <w:r w:rsidRPr="001F08D7">
              <w:rPr>
                <w:rFonts w:ascii="Times New Roman" w:hAnsi="Times New Roman" w:cs="Times New Roman"/>
                <w:spacing w:val="-5"/>
              </w:rPr>
              <w:t xml:space="preserve"> </w:t>
            </w:r>
            <w:r w:rsidRPr="001F08D7">
              <w:rPr>
                <w:rFonts w:ascii="Times New Roman" w:hAnsi="Times New Roman" w:cs="Times New Roman"/>
              </w:rPr>
              <w:t>closest to our needs. Before the implementation of the model, I will split the model that needs to be designed, and the requirements are listed as small tasks, which will make the development process clearer and reduce the risk caused by incomplete</w:t>
            </w:r>
            <w:r w:rsidRPr="001F08D7">
              <w:rPr>
                <w:rFonts w:ascii="Times New Roman" w:hAnsi="Times New Roman" w:cs="Times New Roman"/>
                <w:spacing w:val="-2"/>
              </w:rPr>
              <w:t xml:space="preserve"> </w:t>
            </w:r>
            <w:r w:rsidRPr="001F08D7">
              <w:rPr>
                <w:rFonts w:ascii="Times New Roman" w:hAnsi="Times New Roman" w:cs="Times New Roman"/>
              </w:rPr>
              <w:t>functions.</w:t>
            </w:r>
          </w:p>
        </w:tc>
      </w:tr>
      <w:tr w:rsidR="00267838" w:rsidRPr="001F08D7" w14:paraId="52DC0010" w14:textId="77777777">
        <w:trPr>
          <w:trHeight w:val="1153"/>
        </w:trPr>
        <w:tc>
          <w:tcPr>
            <w:tcW w:w="591" w:type="dxa"/>
          </w:tcPr>
          <w:p w14:paraId="36EAC8CB"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eastAsia="宋体" w:hAnsi="Times New Roman" w:cs="Times New Roman"/>
                <w:lang w:eastAsia="zh-CN"/>
              </w:rPr>
              <w:t>4</w:t>
            </w:r>
          </w:p>
        </w:tc>
        <w:tc>
          <w:tcPr>
            <w:tcW w:w="2507" w:type="dxa"/>
          </w:tcPr>
          <w:p w14:paraId="6825D621" w14:textId="77777777" w:rsidR="00267838" w:rsidRPr="001F08D7" w:rsidRDefault="00B14819">
            <w:pPr>
              <w:pStyle w:val="TableParagraph"/>
              <w:rPr>
                <w:rFonts w:ascii="Times New Roman" w:hAnsi="Times New Roman" w:cs="Times New Roman"/>
              </w:rPr>
            </w:pPr>
            <w:r w:rsidRPr="001F08D7">
              <w:rPr>
                <w:rFonts w:ascii="Times New Roman" w:hAnsi="Times New Roman" w:cs="Times New Roman"/>
              </w:rPr>
              <w:t>The progress is slowed</w:t>
            </w:r>
          </w:p>
          <w:p w14:paraId="0E94ADA5" w14:textId="77777777" w:rsidR="00267838" w:rsidRPr="001F08D7" w:rsidRDefault="00B14819">
            <w:pPr>
              <w:pStyle w:val="TableParagraph"/>
              <w:spacing w:line="290" w:lineRule="atLeast"/>
              <w:ind w:right="108"/>
              <w:jc w:val="both"/>
              <w:rPr>
                <w:rFonts w:ascii="Times New Roman" w:hAnsi="Times New Roman" w:cs="Times New Roman"/>
              </w:rPr>
            </w:pPr>
            <w:r w:rsidRPr="001F08D7">
              <w:rPr>
                <w:rFonts w:ascii="Times New Roman" w:hAnsi="Times New Roman" w:cs="Times New Roman"/>
              </w:rPr>
              <w:t>down and cannot be completed within the planned time</w:t>
            </w:r>
          </w:p>
        </w:tc>
        <w:tc>
          <w:tcPr>
            <w:tcW w:w="5909" w:type="dxa"/>
          </w:tcPr>
          <w:p w14:paraId="78D65DDE" w14:textId="77777777" w:rsidR="00267838" w:rsidRPr="001F08D7" w:rsidRDefault="00B14819">
            <w:pPr>
              <w:pStyle w:val="TableParagraph"/>
              <w:rPr>
                <w:rFonts w:ascii="Times New Roman" w:eastAsia="宋体" w:hAnsi="Times New Roman" w:cs="Times New Roman"/>
                <w:lang w:eastAsia="zh-CN"/>
              </w:rPr>
            </w:pPr>
            <w:r w:rsidRPr="001F08D7">
              <w:rPr>
                <w:rFonts w:ascii="Times New Roman" w:hAnsi="Times New Roman" w:cs="Times New Roman"/>
              </w:rPr>
              <w:t>In the project plan, I arranged some</w:t>
            </w:r>
            <w:r w:rsidRPr="001F08D7">
              <w:rPr>
                <w:rFonts w:ascii="Times New Roman" w:eastAsia="宋体" w:hAnsi="Times New Roman" w:cs="Times New Roman"/>
                <w:lang w:eastAsia="zh-CN"/>
              </w:rPr>
              <w:t xml:space="preserve"> r</w:t>
            </w:r>
            <w:r w:rsidRPr="001F08D7">
              <w:rPr>
                <w:rFonts w:ascii="Times New Roman" w:hAnsi="Times New Roman" w:cs="Times New Roman"/>
                <w:lang w:eastAsia="zh-CN"/>
              </w:rPr>
              <w:t>eserved</w:t>
            </w:r>
            <w:r w:rsidRPr="001F08D7">
              <w:rPr>
                <w:rFonts w:ascii="Times New Roman" w:hAnsi="Times New Roman" w:cs="Times New Roman"/>
              </w:rPr>
              <w:t xml:space="preserve"> time to deal with the</w:t>
            </w:r>
            <w:r w:rsidRPr="001F08D7">
              <w:rPr>
                <w:rFonts w:ascii="Times New Roman" w:eastAsia="宋体" w:hAnsi="Times New Roman" w:cs="Times New Roman"/>
                <w:lang w:eastAsia="zh-CN"/>
              </w:rPr>
              <w:t xml:space="preserve"> </w:t>
            </w:r>
            <w:r w:rsidRPr="001F08D7">
              <w:rPr>
                <w:rFonts w:ascii="Times New Roman" w:hAnsi="Times New Roman" w:cs="Times New Roman"/>
              </w:rPr>
              <w:t>unexpected situation</w:t>
            </w:r>
            <w:r w:rsidRPr="001F08D7">
              <w:rPr>
                <w:rFonts w:ascii="Times New Roman" w:eastAsia="宋体" w:hAnsi="Times New Roman" w:cs="Times New Roman"/>
                <w:lang w:eastAsia="zh-CN"/>
              </w:rPr>
              <w:t>.</w:t>
            </w:r>
          </w:p>
        </w:tc>
      </w:tr>
      <w:tr w:rsidR="004A2C62" w:rsidRPr="001F08D7" w14:paraId="47F54003" w14:textId="77777777">
        <w:trPr>
          <w:trHeight w:val="1153"/>
        </w:trPr>
        <w:tc>
          <w:tcPr>
            <w:tcW w:w="591" w:type="dxa"/>
          </w:tcPr>
          <w:p w14:paraId="0F3762AA" w14:textId="26A59672" w:rsidR="004A2C62" w:rsidRPr="001F08D7" w:rsidRDefault="004A2C62">
            <w:pPr>
              <w:pStyle w:val="TableParagraph"/>
              <w:rPr>
                <w:rFonts w:ascii="Times New Roman" w:eastAsia="宋体" w:hAnsi="Times New Roman" w:cs="Times New Roman"/>
                <w:lang w:eastAsia="zh-CN"/>
              </w:rPr>
            </w:pPr>
            <w:r>
              <w:rPr>
                <w:rFonts w:ascii="Times New Roman" w:eastAsia="宋体" w:hAnsi="Times New Roman" w:cs="Times New Roman" w:hint="eastAsia"/>
                <w:lang w:eastAsia="zh-CN"/>
              </w:rPr>
              <w:t>5</w:t>
            </w:r>
          </w:p>
        </w:tc>
        <w:tc>
          <w:tcPr>
            <w:tcW w:w="2507" w:type="dxa"/>
          </w:tcPr>
          <w:p w14:paraId="5AD0C3C9" w14:textId="09D3EFF0" w:rsidR="004A2C62" w:rsidRPr="001F08D7" w:rsidRDefault="00A85089">
            <w:pPr>
              <w:pStyle w:val="TableParagraph"/>
              <w:rPr>
                <w:rFonts w:ascii="Times New Roman" w:hAnsi="Times New Roman" w:cs="Times New Roman"/>
                <w:lang w:eastAsia="zh-CN"/>
              </w:rPr>
            </w:pPr>
            <w:r w:rsidRPr="00A85089">
              <w:rPr>
                <w:rFonts w:ascii="宋体" w:eastAsia="宋体" w:hAnsi="宋体" w:cs="Times New Roman"/>
                <w:lang w:eastAsia="zh-CN"/>
              </w:rPr>
              <w:t xml:space="preserve">Since I am developing a </w:t>
            </w:r>
            <w:proofErr w:type="spellStart"/>
            <w:r w:rsidRPr="00A85089">
              <w:rPr>
                <w:rFonts w:ascii="宋体" w:eastAsia="宋体" w:hAnsi="宋体" w:cs="Times New Roman"/>
                <w:lang w:eastAsia="zh-CN"/>
              </w:rPr>
              <w:t>blockchain</w:t>
            </w:r>
            <w:proofErr w:type="spellEnd"/>
            <w:r w:rsidRPr="00A85089">
              <w:rPr>
                <w:rFonts w:ascii="宋体" w:eastAsia="宋体" w:hAnsi="宋体" w:cs="Times New Roman"/>
                <w:lang w:eastAsia="zh-CN"/>
              </w:rPr>
              <w:t xml:space="preserve"> application for the first time, I have no relevant experience before, and problems such as failure may occur during the project development process.</w:t>
            </w:r>
            <w:bookmarkStart w:id="41" w:name="_GoBack"/>
            <w:bookmarkEnd w:id="41"/>
          </w:p>
        </w:tc>
        <w:tc>
          <w:tcPr>
            <w:tcW w:w="5909" w:type="dxa"/>
          </w:tcPr>
          <w:p w14:paraId="15F3E06C" w14:textId="753C6DE4" w:rsidR="004A2C62" w:rsidRPr="001F08D7" w:rsidRDefault="004A2C62">
            <w:pPr>
              <w:pStyle w:val="TableParagraph"/>
              <w:rPr>
                <w:rFonts w:ascii="Times New Roman" w:hAnsi="Times New Roman" w:cs="Times New Roman"/>
                <w:lang w:eastAsia="zh-CN"/>
              </w:rPr>
            </w:pPr>
          </w:p>
        </w:tc>
      </w:tr>
    </w:tbl>
    <w:p w14:paraId="5CFB4DBD" w14:textId="77777777" w:rsidR="00267838" w:rsidRPr="001F08D7" w:rsidRDefault="00267838">
      <w:pPr>
        <w:rPr>
          <w:rFonts w:ascii="Times New Roman" w:hAnsi="Times New Roman" w:cs="Times New Roman"/>
          <w:lang w:eastAsia="zh-CN"/>
        </w:rPr>
      </w:pPr>
    </w:p>
    <w:p w14:paraId="2FE22307" w14:textId="5F6DB4F2" w:rsidR="00267838" w:rsidRPr="001F08D7" w:rsidRDefault="00B14819">
      <w:pPr>
        <w:pStyle w:val="1"/>
        <w:numPr>
          <w:ilvl w:val="0"/>
          <w:numId w:val="0"/>
        </w:numPr>
        <w:rPr>
          <w:rFonts w:ascii="Times New Roman" w:hAnsi="Times New Roman" w:cs="Times New Roman"/>
        </w:rPr>
      </w:pPr>
      <w:r w:rsidRPr="0019017C">
        <w:rPr>
          <w:rFonts w:ascii="Times New Roman" w:hAnsi="Times New Roman" w:cs="Times New Roman"/>
          <w:highlight w:val="yellow"/>
        </w:rPr>
        <w:t>References</w:t>
      </w:r>
      <w:r w:rsidR="0019017C">
        <w:rPr>
          <w:rFonts w:ascii="Times New Roman" w:hAnsi="Times New Roman" w:cs="Times New Roman"/>
        </w:rPr>
        <w:t xml:space="preserve"> </w:t>
      </w:r>
      <w:r w:rsidR="00A85089">
        <w:rPr>
          <w:rFonts w:ascii="宋体" w:eastAsia="宋体" w:hAnsi="宋体" w:cs="Times New Roman" w:hint="eastAsia"/>
          <w:lang w:eastAsia="zh-CN"/>
        </w:rPr>
        <w:t>f</w:t>
      </w:r>
      <w:r w:rsidR="00A85089">
        <w:rPr>
          <w:rFonts w:ascii="宋体" w:eastAsia="宋体" w:hAnsi="宋体" w:cs="Times New Roman"/>
          <w:lang w:eastAsia="zh-CN"/>
        </w:rPr>
        <w:t>ormal need change</w:t>
      </w:r>
      <w:r w:rsidR="0019017C">
        <w:rPr>
          <w:rFonts w:ascii="宋体" w:eastAsia="宋体" w:hAnsi="宋体" w:cs="Times New Roman" w:hint="eastAsia"/>
          <w:lang w:eastAsia="zh-CN"/>
        </w:rPr>
        <w:t>！！！</w:t>
      </w:r>
    </w:p>
    <w:p w14:paraId="11669571"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[1]</w:t>
      </w:r>
      <w:r w:rsidRPr="003132CF">
        <w:rPr>
          <w:rFonts w:ascii="Times New Roman" w:hAnsi="Times New Roman" w:cs="Times New Roman"/>
          <w:spacing w:val="-3"/>
          <w:lang w:eastAsia="zh-CN"/>
        </w:rPr>
        <w:tab/>
        <w:t>“Turning Rotterdam into the ‘World’s Smartest Port’ with IBM Cloud &amp; IoT,” THINK Blog, 31-Jan-2018. [Online]. Available: https://www.ibm.com/blogs/think/2018/01/smart-port-rotterdam/. [Accessed: 31-May-2019].</w:t>
      </w:r>
    </w:p>
    <w:p w14:paraId="277FD7FC" w14:textId="77777777" w:rsidR="003132CF" w:rsidRPr="003132CF" w:rsidRDefault="003132CF" w:rsidP="00910B71">
      <w:pPr>
        <w:pStyle w:val="a3"/>
        <w:ind w:left="657" w:hanging="540"/>
        <w:jc w:val="both"/>
        <w:rPr>
          <w:rFonts w:ascii="Times New Roman" w:hAnsi="Times New Roman" w:cs="Times New Roman"/>
          <w:spacing w:val="-3"/>
          <w:lang w:eastAsia="zh-CN"/>
        </w:rPr>
      </w:pPr>
      <w:r w:rsidRPr="003132CF">
        <w:rPr>
          <w:rFonts w:ascii="Times New Roman" w:hAnsi="Times New Roman" w:cs="Times New Roman"/>
          <w:spacing w:val="-3"/>
          <w:lang w:eastAsia="zh-CN"/>
        </w:rPr>
        <w:t>[2]</w:t>
      </w:r>
      <w:r w:rsidRPr="003132CF">
        <w:rPr>
          <w:rFonts w:ascii="Times New Roman" w:hAnsi="Times New Roman" w:cs="Times New Roman"/>
          <w:spacing w:val="-3"/>
          <w:lang w:eastAsia="zh-CN"/>
        </w:rPr>
        <w:tab/>
        <w:t xml:space="preserve">V. </w:t>
      </w:r>
      <w:proofErr w:type="spellStart"/>
      <w:r w:rsidRPr="003132CF">
        <w:rPr>
          <w:rFonts w:ascii="Times New Roman" w:hAnsi="Times New Roman" w:cs="Times New Roman"/>
          <w:spacing w:val="-3"/>
          <w:lang w:eastAsia="zh-CN"/>
        </w:rPr>
        <w:t>Carlan</w:t>
      </w:r>
      <w:proofErr w:type="spellEnd"/>
      <w:r w:rsidRPr="003132CF">
        <w:rPr>
          <w:rFonts w:ascii="Times New Roman" w:hAnsi="Times New Roman" w:cs="Times New Roman"/>
          <w:spacing w:val="-3"/>
          <w:lang w:eastAsia="zh-CN"/>
        </w:rPr>
        <w:t xml:space="preserve">, C. Sys, T. </w:t>
      </w:r>
      <w:proofErr w:type="spellStart"/>
      <w:r w:rsidRPr="003132CF">
        <w:rPr>
          <w:rFonts w:ascii="Times New Roman" w:hAnsi="Times New Roman" w:cs="Times New Roman"/>
          <w:spacing w:val="-3"/>
          <w:lang w:eastAsia="zh-CN"/>
        </w:rPr>
        <w:t>Vanelslander</w:t>
      </w:r>
      <w:proofErr w:type="spellEnd"/>
      <w:r w:rsidRPr="003132CF">
        <w:rPr>
          <w:rFonts w:ascii="Times New Roman" w:hAnsi="Times New Roman" w:cs="Times New Roman"/>
          <w:spacing w:val="-3"/>
          <w:lang w:eastAsia="zh-CN"/>
        </w:rPr>
        <w:t xml:space="preserve">, and A. </w:t>
      </w:r>
      <w:proofErr w:type="spellStart"/>
      <w:r w:rsidRPr="003132CF">
        <w:rPr>
          <w:rFonts w:ascii="Times New Roman" w:hAnsi="Times New Roman" w:cs="Times New Roman"/>
          <w:spacing w:val="-3"/>
          <w:lang w:eastAsia="zh-CN"/>
        </w:rPr>
        <w:t>Roumboutsos</w:t>
      </w:r>
      <w:proofErr w:type="spellEnd"/>
      <w:r w:rsidRPr="003132CF">
        <w:rPr>
          <w:rFonts w:ascii="Times New Roman" w:hAnsi="Times New Roman" w:cs="Times New Roman"/>
          <w:spacing w:val="-3"/>
          <w:lang w:eastAsia="zh-CN"/>
        </w:rPr>
        <w:t xml:space="preserve">, “Digital innovation in the port sector: Barriers and facilitators,” </w:t>
      </w:r>
      <w:proofErr w:type="spellStart"/>
      <w:r w:rsidRPr="003132CF">
        <w:rPr>
          <w:rFonts w:ascii="Times New Roman" w:hAnsi="Times New Roman" w:cs="Times New Roman"/>
          <w:spacing w:val="-3"/>
          <w:lang w:eastAsia="zh-CN"/>
        </w:rPr>
        <w:t>Compet</w:t>
      </w:r>
      <w:proofErr w:type="spellEnd"/>
      <w:r w:rsidRPr="003132CF">
        <w:rPr>
          <w:rFonts w:ascii="Times New Roman" w:hAnsi="Times New Roman" w:cs="Times New Roman"/>
          <w:spacing w:val="-3"/>
          <w:lang w:eastAsia="zh-CN"/>
        </w:rPr>
        <w:t xml:space="preserve">. </w:t>
      </w:r>
      <w:proofErr w:type="spellStart"/>
      <w:r w:rsidRPr="003132CF">
        <w:rPr>
          <w:rFonts w:ascii="Times New Roman" w:hAnsi="Times New Roman" w:cs="Times New Roman"/>
          <w:spacing w:val="-3"/>
          <w:lang w:eastAsia="zh-CN"/>
        </w:rPr>
        <w:t>Regul</w:t>
      </w:r>
      <w:proofErr w:type="spellEnd"/>
      <w:r w:rsidRPr="003132CF">
        <w:rPr>
          <w:rFonts w:ascii="Times New Roman" w:hAnsi="Times New Roman" w:cs="Times New Roman"/>
          <w:spacing w:val="-3"/>
          <w:lang w:eastAsia="zh-CN"/>
        </w:rPr>
        <w:t xml:space="preserve">. </w:t>
      </w:r>
      <w:proofErr w:type="spellStart"/>
      <w:r w:rsidRPr="003132CF">
        <w:rPr>
          <w:rFonts w:ascii="Times New Roman" w:hAnsi="Times New Roman" w:cs="Times New Roman"/>
          <w:spacing w:val="-3"/>
          <w:lang w:eastAsia="zh-CN"/>
        </w:rPr>
        <w:t>Netw</w:t>
      </w:r>
      <w:proofErr w:type="spellEnd"/>
      <w:r w:rsidRPr="003132CF">
        <w:rPr>
          <w:rFonts w:ascii="Times New Roman" w:hAnsi="Times New Roman" w:cs="Times New Roman"/>
          <w:spacing w:val="-3"/>
          <w:lang w:eastAsia="zh-CN"/>
        </w:rPr>
        <w:t>. Ind., vol. 18, no. 1–2, pp. 71–93, Mar. 2017.</w:t>
      </w:r>
    </w:p>
    <w:p w14:paraId="6E8DA068" w14:textId="77777777" w:rsidR="003132CF" w:rsidRPr="003132CF" w:rsidRDefault="003132CF" w:rsidP="00910B71">
      <w:pPr>
        <w:pStyle w:val="a3"/>
        <w:ind w:left="657" w:hanging="540"/>
        <w:jc w:val="both"/>
        <w:rPr>
          <w:rFonts w:ascii="Times New Roman" w:hAnsi="Times New Roman" w:cs="Times New Roman"/>
          <w:spacing w:val="-3"/>
          <w:lang w:eastAsia="zh-CN"/>
        </w:rPr>
      </w:pPr>
      <w:r w:rsidRPr="003132CF">
        <w:rPr>
          <w:rFonts w:ascii="Times New Roman" w:hAnsi="Times New Roman" w:cs="Times New Roman"/>
          <w:spacing w:val="-3"/>
          <w:lang w:eastAsia="zh-CN"/>
        </w:rPr>
        <w:t>[3]</w:t>
      </w:r>
      <w:r w:rsidRPr="003132CF">
        <w:rPr>
          <w:rFonts w:ascii="Times New Roman" w:hAnsi="Times New Roman" w:cs="Times New Roman"/>
          <w:spacing w:val="-3"/>
          <w:lang w:eastAsia="zh-CN"/>
        </w:rPr>
        <w:tab/>
        <w:t xml:space="preserve">L. Heilig, S. </w:t>
      </w:r>
      <w:proofErr w:type="spellStart"/>
      <w:r w:rsidRPr="003132CF">
        <w:rPr>
          <w:rFonts w:ascii="Times New Roman" w:hAnsi="Times New Roman" w:cs="Times New Roman"/>
          <w:spacing w:val="-3"/>
          <w:lang w:eastAsia="zh-CN"/>
        </w:rPr>
        <w:t>Schwarze</w:t>
      </w:r>
      <w:proofErr w:type="spellEnd"/>
      <w:r w:rsidRPr="003132CF">
        <w:rPr>
          <w:rFonts w:ascii="Times New Roman" w:hAnsi="Times New Roman" w:cs="Times New Roman"/>
          <w:spacing w:val="-3"/>
          <w:lang w:eastAsia="zh-CN"/>
        </w:rPr>
        <w:t>, and S. Voss, “An Analysis of Digital Transformation in the History and Future of Modern Ports,” 2017.</w:t>
      </w:r>
    </w:p>
    <w:p w14:paraId="4A4FA905" w14:textId="77777777" w:rsidR="003132CF" w:rsidRPr="003132CF" w:rsidRDefault="003132CF" w:rsidP="00910B71">
      <w:pPr>
        <w:pStyle w:val="a3"/>
        <w:ind w:left="657" w:hanging="540"/>
        <w:jc w:val="both"/>
        <w:rPr>
          <w:rFonts w:ascii="Times New Roman" w:hAnsi="Times New Roman" w:cs="Times New Roman"/>
          <w:spacing w:val="-3"/>
          <w:lang w:eastAsia="zh-CN"/>
        </w:rPr>
      </w:pPr>
      <w:r w:rsidRPr="003132CF">
        <w:rPr>
          <w:rFonts w:ascii="Times New Roman" w:hAnsi="Times New Roman" w:cs="Times New Roman"/>
          <w:spacing w:val="-3"/>
          <w:lang w:eastAsia="zh-CN"/>
        </w:rPr>
        <w:t>[4]</w:t>
      </w:r>
      <w:r w:rsidRPr="003132CF">
        <w:rPr>
          <w:rFonts w:ascii="Times New Roman" w:hAnsi="Times New Roman" w:cs="Times New Roman"/>
          <w:spacing w:val="-3"/>
          <w:lang w:eastAsia="zh-CN"/>
        </w:rPr>
        <w:tab/>
        <w:t>“SMP Dev - Small and medium-sized Baltic Sea ports development challenge.” [Online]. Available: https://www.utu.fi/en/units/cms/projects/finishedprojects/SMP_Dev/Pages/home.aspx. [Accessed: 04-Jun-2019].</w:t>
      </w:r>
    </w:p>
    <w:p w14:paraId="6D140CBD" w14:textId="77777777" w:rsidR="003132CF" w:rsidRPr="003132CF" w:rsidRDefault="003132CF" w:rsidP="003132CF">
      <w:pPr>
        <w:pStyle w:val="a3"/>
        <w:jc w:val="both"/>
        <w:rPr>
          <w:rFonts w:ascii="Times New Roman" w:hAnsi="Times New Roman" w:cs="Times New Roman"/>
          <w:spacing w:val="-3"/>
          <w:lang w:eastAsia="zh-CN"/>
        </w:rPr>
      </w:pPr>
      <w:r w:rsidRPr="003132CF">
        <w:rPr>
          <w:rFonts w:ascii="Times New Roman" w:hAnsi="Times New Roman" w:cs="Times New Roman"/>
          <w:spacing w:val="-3"/>
          <w:lang w:eastAsia="zh-CN"/>
        </w:rPr>
        <w:t>[5]</w:t>
      </w:r>
      <w:r w:rsidRPr="003132CF">
        <w:rPr>
          <w:rFonts w:ascii="Times New Roman" w:hAnsi="Times New Roman" w:cs="Times New Roman"/>
          <w:spacing w:val="-3"/>
          <w:lang w:eastAsia="zh-CN"/>
        </w:rPr>
        <w:tab/>
        <w:t>S. Nakamoto, “Bitcoin: A Peer-to-Peer Electronic Cash System,” p. 9.</w:t>
      </w:r>
    </w:p>
    <w:p w14:paraId="3539AC64"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[6]</w:t>
      </w:r>
      <w:r w:rsidRPr="003132CF">
        <w:rPr>
          <w:rFonts w:ascii="Times New Roman" w:hAnsi="Times New Roman" w:cs="Times New Roman"/>
          <w:spacing w:val="-3"/>
          <w:lang w:eastAsia="zh-CN"/>
        </w:rPr>
        <w:tab/>
        <w:t>“The great chain of being sure about things | The Economist.” [Online]. Available: https://web.archive.org/web/20160703000844/http://www.economist.com/news/briefing/21677228-technology-behind-bitcoin-lets-people-who-do-not-know-or-trust-each-other-build-dependable. [Accessed: 04-Jun-2019].</w:t>
      </w:r>
    </w:p>
    <w:p w14:paraId="00974A61"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[7]</w:t>
      </w:r>
      <w:r w:rsidRPr="003132CF">
        <w:rPr>
          <w:rFonts w:ascii="Times New Roman" w:hAnsi="Times New Roman" w:cs="Times New Roman"/>
          <w:spacing w:val="-3"/>
          <w:lang w:eastAsia="zh-CN"/>
        </w:rPr>
        <w:tab/>
        <w:t xml:space="preserve">A. Narayanan, J. Bonneau, E. </w:t>
      </w:r>
      <w:proofErr w:type="spellStart"/>
      <w:r w:rsidRPr="003132CF">
        <w:rPr>
          <w:rFonts w:ascii="Times New Roman" w:hAnsi="Times New Roman" w:cs="Times New Roman"/>
          <w:spacing w:val="-3"/>
          <w:lang w:eastAsia="zh-CN"/>
        </w:rPr>
        <w:t>Felten</w:t>
      </w:r>
      <w:proofErr w:type="spellEnd"/>
      <w:r w:rsidRPr="003132CF">
        <w:rPr>
          <w:rFonts w:ascii="Times New Roman" w:hAnsi="Times New Roman" w:cs="Times New Roman"/>
          <w:spacing w:val="-3"/>
          <w:lang w:eastAsia="zh-CN"/>
        </w:rPr>
        <w:t xml:space="preserve">, A. Miller, and S. </w:t>
      </w:r>
      <w:proofErr w:type="spellStart"/>
      <w:r w:rsidRPr="003132CF">
        <w:rPr>
          <w:rFonts w:ascii="Times New Roman" w:hAnsi="Times New Roman" w:cs="Times New Roman"/>
          <w:spacing w:val="-3"/>
          <w:lang w:eastAsia="zh-CN"/>
        </w:rPr>
        <w:t>Goldfeder</w:t>
      </w:r>
      <w:proofErr w:type="spellEnd"/>
      <w:r w:rsidRPr="003132CF">
        <w:rPr>
          <w:rFonts w:ascii="Times New Roman" w:hAnsi="Times New Roman" w:cs="Times New Roman"/>
          <w:spacing w:val="-3"/>
          <w:lang w:eastAsia="zh-CN"/>
        </w:rPr>
        <w:t>, Bitcoin and Cryptocurrency Technologies: A Comprehensive Introduction. Princeton University Press, 2016.</w:t>
      </w:r>
    </w:p>
    <w:p w14:paraId="470D1ABE"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[8]</w:t>
      </w:r>
      <w:r w:rsidRPr="003132CF">
        <w:rPr>
          <w:rFonts w:ascii="Times New Roman" w:hAnsi="Times New Roman" w:cs="Times New Roman"/>
          <w:spacing w:val="-3"/>
          <w:lang w:eastAsia="zh-CN"/>
        </w:rPr>
        <w:tab/>
        <w:t xml:space="preserve">A. V. </w:t>
      </w:r>
      <w:proofErr w:type="spellStart"/>
      <w:r w:rsidRPr="003132CF">
        <w:rPr>
          <w:rFonts w:ascii="Times New Roman" w:hAnsi="Times New Roman" w:cs="Times New Roman"/>
          <w:spacing w:val="-3"/>
          <w:lang w:eastAsia="zh-CN"/>
        </w:rPr>
        <w:t>Mota</w:t>
      </w:r>
      <w:proofErr w:type="spellEnd"/>
      <w:r w:rsidRPr="003132CF">
        <w:rPr>
          <w:rFonts w:ascii="Times New Roman" w:hAnsi="Times New Roman" w:cs="Times New Roman"/>
          <w:spacing w:val="-3"/>
          <w:lang w:eastAsia="zh-CN"/>
        </w:rPr>
        <w:t xml:space="preserve">, S. Azam, B. Shanmugam, K. C. Yeo, and K. </w:t>
      </w:r>
      <w:proofErr w:type="spellStart"/>
      <w:r w:rsidRPr="003132CF">
        <w:rPr>
          <w:rFonts w:ascii="Times New Roman" w:hAnsi="Times New Roman" w:cs="Times New Roman"/>
          <w:spacing w:val="-3"/>
          <w:lang w:eastAsia="zh-CN"/>
        </w:rPr>
        <w:t>Kannoorpatti</w:t>
      </w:r>
      <w:proofErr w:type="spellEnd"/>
      <w:r w:rsidRPr="003132CF">
        <w:rPr>
          <w:rFonts w:ascii="Times New Roman" w:hAnsi="Times New Roman" w:cs="Times New Roman"/>
          <w:spacing w:val="-3"/>
          <w:lang w:eastAsia="zh-CN"/>
        </w:rPr>
        <w:t xml:space="preserve">, “Comparative analysis of different techniques of encryption for secured data transmission,” in 2017 IEEE </w:t>
      </w:r>
      <w:r w:rsidRPr="003132CF">
        <w:rPr>
          <w:rFonts w:ascii="Times New Roman" w:hAnsi="Times New Roman" w:cs="Times New Roman"/>
          <w:spacing w:val="-3"/>
          <w:lang w:eastAsia="zh-CN"/>
        </w:rPr>
        <w:lastRenderedPageBreak/>
        <w:t>International Conference on Power, Control, Signals and Instrumentation Engineering (ICPCSI), 2017, pp. 231–237.</w:t>
      </w:r>
    </w:p>
    <w:p w14:paraId="5CC7CB02" w14:textId="7DE97823"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[9]</w:t>
      </w:r>
      <w:r w:rsidRPr="003132CF">
        <w:rPr>
          <w:rFonts w:ascii="Times New Roman" w:hAnsi="Times New Roman" w:cs="Times New Roman"/>
          <w:spacing w:val="-3"/>
          <w:lang w:eastAsia="zh-CN"/>
        </w:rPr>
        <w:tab/>
        <w:t xml:space="preserve">“How does Bitcoin work? - Bitcoin.” [Online]. Available: </w:t>
      </w:r>
      <w:hyperlink r:id="rId11" w:history="1">
        <w:r w:rsidR="00910B71" w:rsidRPr="009F143B">
          <w:rPr>
            <w:rStyle w:val="af"/>
            <w:rFonts w:ascii="Times New Roman" w:hAnsi="Times New Roman" w:cs="Times New Roman"/>
            <w:spacing w:val="-3"/>
            <w:lang w:eastAsia="zh-CN"/>
          </w:rPr>
          <w:t>https://bitcoin.org/en/how-it-works</w:t>
        </w:r>
      </w:hyperlink>
      <w:r w:rsidRPr="003132CF">
        <w:rPr>
          <w:rFonts w:ascii="Times New Roman" w:hAnsi="Times New Roman" w:cs="Times New Roman"/>
          <w:spacing w:val="-3"/>
          <w:lang w:eastAsia="zh-CN"/>
        </w:rPr>
        <w:t>. [Accessed: 24-Mar-2019].</w:t>
      </w:r>
    </w:p>
    <w:p w14:paraId="77C3E4D0"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[10]</w:t>
      </w:r>
      <w:r w:rsidRPr="003132CF">
        <w:rPr>
          <w:rFonts w:ascii="Times New Roman" w:hAnsi="Times New Roman" w:cs="Times New Roman"/>
          <w:spacing w:val="-3"/>
          <w:lang w:eastAsia="zh-CN"/>
        </w:rPr>
        <w:tab/>
        <w:t>“Ethereum Project.” [Online]. Available: https://www.ethereum.org/. [Accessed: 24-Mar-2019].</w:t>
      </w:r>
    </w:p>
    <w:p w14:paraId="312DFEA4"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[11]</w:t>
      </w:r>
      <w:r w:rsidRPr="003132CF">
        <w:rPr>
          <w:rFonts w:ascii="Times New Roman" w:hAnsi="Times New Roman" w:cs="Times New Roman"/>
          <w:spacing w:val="-3"/>
          <w:lang w:eastAsia="zh-CN"/>
        </w:rPr>
        <w:tab/>
        <w:t xml:space="preserve">B. K. </w:t>
      </w:r>
      <w:proofErr w:type="spellStart"/>
      <w:r w:rsidRPr="003132CF">
        <w:rPr>
          <w:rFonts w:ascii="Times New Roman" w:hAnsi="Times New Roman" w:cs="Times New Roman"/>
          <w:spacing w:val="-3"/>
          <w:lang w:eastAsia="zh-CN"/>
        </w:rPr>
        <w:t>Mohanta</w:t>
      </w:r>
      <w:proofErr w:type="spellEnd"/>
      <w:r w:rsidRPr="003132CF">
        <w:rPr>
          <w:rFonts w:ascii="Times New Roman" w:hAnsi="Times New Roman" w:cs="Times New Roman"/>
          <w:spacing w:val="-3"/>
          <w:lang w:eastAsia="zh-CN"/>
        </w:rPr>
        <w:t>, S. S. Panda, and D. Jena, “An Overview of Smart Contract and Use Cases in Blockchain Technology,” in 2018 9th International Conference on Computing, Communication and Networking Technologies (ICCCNT), 2018, pp. 1–4.</w:t>
      </w:r>
    </w:p>
    <w:p w14:paraId="4C8EB5D0"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[12]</w:t>
      </w:r>
      <w:r w:rsidRPr="003132CF">
        <w:rPr>
          <w:rFonts w:ascii="Times New Roman" w:hAnsi="Times New Roman" w:cs="Times New Roman"/>
          <w:spacing w:val="-3"/>
          <w:lang w:eastAsia="zh-CN"/>
        </w:rPr>
        <w:tab/>
        <w:t>“PCS / Port Community Systems - IPCSA International.” [Online]. Available: https://ipcsa.international/pcs. [Accessed: 24-Mar-2019].</w:t>
      </w:r>
    </w:p>
    <w:p w14:paraId="19E1DD68"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[13]</w:t>
      </w:r>
      <w:r w:rsidRPr="003132CF">
        <w:rPr>
          <w:rFonts w:ascii="Times New Roman" w:hAnsi="Times New Roman" w:cs="Times New Roman"/>
          <w:spacing w:val="-3"/>
          <w:lang w:eastAsia="zh-CN"/>
        </w:rPr>
        <w:tab/>
        <w:t>M. Francisconi, “An explorative study on blockchain technology in application to port logistics,” 2017.</w:t>
      </w:r>
    </w:p>
    <w:p w14:paraId="08F7A764"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[14]</w:t>
      </w:r>
      <w:r w:rsidRPr="003132CF">
        <w:rPr>
          <w:rFonts w:ascii="Times New Roman" w:hAnsi="Times New Roman" w:cs="Times New Roman"/>
          <w:spacing w:val="-3"/>
          <w:lang w:eastAsia="zh-CN"/>
        </w:rPr>
        <w:tab/>
        <w:t xml:space="preserve">K. Sultan, U. </w:t>
      </w:r>
      <w:proofErr w:type="spellStart"/>
      <w:r w:rsidRPr="003132CF">
        <w:rPr>
          <w:rFonts w:ascii="Times New Roman" w:hAnsi="Times New Roman" w:cs="Times New Roman"/>
          <w:spacing w:val="-3"/>
          <w:lang w:eastAsia="zh-CN"/>
        </w:rPr>
        <w:t>Ruhi</w:t>
      </w:r>
      <w:proofErr w:type="spellEnd"/>
      <w:r w:rsidRPr="003132CF">
        <w:rPr>
          <w:rFonts w:ascii="Times New Roman" w:hAnsi="Times New Roman" w:cs="Times New Roman"/>
          <w:spacing w:val="-3"/>
          <w:lang w:eastAsia="zh-CN"/>
        </w:rPr>
        <w:t>, and R. Lakhani, “Conceptualizing Blockchains: Characteristics &amp; Applications,” p. 9, 2018.</w:t>
      </w:r>
    </w:p>
    <w:p w14:paraId="1FDD5B2E" w14:textId="77777777" w:rsidR="003132CF" w:rsidRPr="003132CF" w:rsidRDefault="003132CF" w:rsidP="003132CF">
      <w:pPr>
        <w:pStyle w:val="a3"/>
        <w:jc w:val="both"/>
        <w:rPr>
          <w:rFonts w:ascii="Times New Roman" w:hAnsi="Times New Roman" w:cs="Times New Roman"/>
          <w:spacing w:val="-3"/>
          <w:lang w:eastAsia="zh-CN"/>
        </w:rPr>
      </w:pPr>
      <w:r w:rsidRPr="003132CF">
        <w:rPr>
          <w:rFonts w:ascii="Times New Roman" w:hAnsi="Times New Roman" w:cs="Times New Roman"/>
          <w:spacing w:val="-3"/>
          <w:lang w:eastAsia="zh-CN"/>
        </w:rPr>
        <w:t>[15]</w:t>
      </w:r>
      <w:r w:rsidRPr="003132CF">
        <w:rPr>
          <w:rFonts w:ascii="Times New Roman" w:hAnsi="Times New Roman" w:cs="Times New Roman"/>
          <w:spacing w:val="-3"/>
          <w:lang w:eastAsia="zh-CN"/>
        </w:rPr>
        <w:tab/>
        <w:t>C. T. Fitz-Gibbon, Performance Indicators. Multilingual Matters, 1990.</w:t>
      </w:r>
    </w:p>
    <w:p w14:paraId="09FFC1DD"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[16]</w:t>
      </w:r>
      <w:r w:rsidRPr="003132CF">
        <w:rPr>
          <w:rFonts w:ascii="Times New Roman" w:hAnsi="Times New Roman" w:cs="Times New Roman"/>
          <w:spacing w:val="-3"/>
          <w:lang w:eastAsia="zh-CN"/>
        </w:rPr>
        <w:tab/>
        <w:t xml:space="preserve">P. B. Marlow and A. C. </w:t>
      </w:r>
      <w:proofErr w:type="spellStart"/>
      <w:r w:rsidRPr="003132CF">
        <w:rPr>
          <w:rFonts w:ascii="Times New Roman" w:hAnsi="Times New Roman" w:cs="Times New Roman"/>
          <w:spacing w:val="-3"/>
          <w:lang w:eastAsia="zh-CN"/>
        </w:rPr>
        <w:t>Paixão</w:t>
      </w:r>
      <w:proofErr w:type="spellEnd"/>
      <w:r w:rsidRPr="003132CF">
        <w:rPr>
          <w:rFonts w:ascii="Times New Roman" w:hAnsi="Times New Roman" w:cs="Times New Roman"/>
          <w:spacing w:val="-3"/>
          <w:lang w:eastAsia="zh-CN"/>
        </w:rPr>
        <w:t xml:space="preserve"> </w:t>
      </w:r>
      <w:proofErr w:type="spellStart"/>
      <w:r w:rsidRPr="003132CF">
        <w:rPr>
          <w:rFonts w:ascii="Times New Roman" w:hAnsi="Times New Roman" w:cs="Times New Roman"/>
          <w:spacing w:val="-3"/>
          <w:lang w:eastAsia="zh-CN"/>
        </w:rPr>
        <w:t>Casaca</w:t>
      </w:r>
      <w:proofErr w:type="spellEnd"/>
      <w:r w:rsidRPr="003132CF">
        <w:rPr>
          <w:rFonts w:ascii="Times New Roman" w:hAnsi="Times New Roman" w:cs="Times New Roman"/>
          <w:spacing w:val="-3"/>
          <w:lang w:eastAsia="zh-CN"/>
        </w:rPr>
        <w:t xml:space="preserve">, “Measuring lean ports performance,” Int. J. Transp. </w:t>
      </w:r>
      <w:proofErr w:type="spellStart"/>
      <w:r w:rsidRPr="003132CF">
        <w:rPr>
          <w:rFonts w:ascii="Times New Roman" w:hAnsi="Times New Roman" w:cs="Times New Roman"/>
          <w:spacing w:val="-3"/>
          <w:lang w:eastAsia="zh-CN"/>
        </w:rPr>
        <w:t>Manag</w:t>
      </w:r>
      <w:proofErr w:type="spellEnd"/>
      <w:r w:rsidRPr="003132CF">
        <w:rPr>
          <w:rFonts w:ascii="Times New Roman" w:hAnsi="Times New Roman" w:cs="Times New Roman"/>
          <w:spacing w:val="-3"/>
          <w:lang w:eastAsia="zh-CN"/>
        </w:rPr>
        <w:t>., vol. 1, no. 4, pp. 189–202, Jan. 2003.</w:t>
      </w:r>
    </w:p>
    <w:p w14:paraId="33BD0012"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[17]</w:t>
      </w:r>
      <w:r w:rsidRPr="003132CF">
        <w:rPr>
          <w:rFonts w:ascii="Times New Roman" w:hAnsi="Times New Roman" w:cs="Times New Roman"/>
          <w:spacing w:val="-3"/>
          <w:lang w:eastAsia="zh-CN"/>
        </w:rPr>
        <w:tab/>
        <w:t xml:space="preserve">D. </w:t>
      </w:r>
      <w:proofErr w:type="spellStart"/>
      <w:r w:rsidRPr="003132CF">
        <w:rPr>
          <w:rFonts w:ascii="Times New Roman" w:hAnsi="Times New Roman" w:cs="Times New Roman"/>
          <w:spacing w:val="-3"/>
          <w:lang w:eastAsia="zh-CN"/>
        </w:rPr>
        <w:t>Tsamboulas</w:t>
      </w:r>
      <w:proofErr w:type="spellEnd"/>
      <w:r w:rsidRPr="003132CF">
        <w:rPr>
          <w:rFonts w:ascii="Times New Roman" w:hAnsi="Times New Roman" w:cs="Times New Roman"/>
          <w:spacing w:val="-3"/>
          <w:lang w:eastAsia="zh-CN"/>
        </w:rPr>
        <w:t xml:space="preserve">, P. </w:t>
      </w:r>
      <w:proofErr w:type="spellStart"/>
      <w:r w:rsidRPr="003132CF">
        <w:rPr>
          <w:rFonts w:ascii="Times New Roman" w:hAnsi="Times New Roman" w:cs="Times New Roman"/>
          <w:spacing w:val="-3"/>
          <w:lang w:eastAsia="zh-CN"/>
        </w:rPr>
        <w:t>Moraiti</w:t>
      </w:r>
      <w:proofErr w:type="spellEnd"/>
      <w:r w:rsidRPr="003132CF">
        <w:rPr>
          <w:rFonts w:ascii="Times New Roman" w:hAnsi="Times New Roman" w:cs="Times New Roman"/>
          <w:spacing w:val="-3"/>
          <w:lang w:eastAsia="zh-CN"/>
        </w:rPr>
        <w:t xml:space="preserve">, and A. M. </w:t>
      </w:r>
      <w:proofErr w:type="spellStart"/>
      <w:r w:rsidRPr="003132CF">
        <w:rPr>
          <w:rFonts w:ascii="Times New Roman" w:hAnsi="Times New Roman" w:cs="Times New Roman"/>
          <w:spacing w:val="-3"/>
          <w:lang w:eastAsia="zh-CN"/>
        </w:rPr>
        <w:t>Lekka</w:t>
      </w:r>
      <w:proofErr w:type="spellEnd"/>
      <w:r w:rsidRPr="003132CF">
        <w:rPr>
          <w:rFonts w:ascii="Times New Roman" w:hAnsi="Times New Roman" w:cs="Times New Roman"/>
          <w:spacing w:val="-3"/>
          <w:lang w:eastAsia="zh-CN"/>
        </w:rPr>
        <w:t>, “Performance Evaluation for Implementation of Port Community System,” Transp. Res. Rec., vol. 2273, no. 1, pp. 29–37, Jan. 2012.</w:t>
      </w:r>
    </w:p>
    <w:p w14:paraId="74B882A2" w14:textId="77777777" w:rsidR="003132CF" w:rsidRPr="003132CF" w:rsidRDefault="003132CF" w:rsidP="003132CF">
      <w:pPr>
        <w:pStyle w:val="a3"/>
        <w:jc w:val="both"/>
        <w:rPr>
          <w:rFonts w:ascii="Times New Roman" w:hAnsi="Times New Roman" w:cs="Times New Roman"/>
          <w:spacing w:val="-3"/>
          <w:lang w:eastAsia="zh-CN"/>
        </w:rPr>
      </w:pPr>
      <w:r w:rsidRPr="003132CF">
        <w:rPr>
          <w:rFonts w:ascii="Times New Roman" w:hAnsi="Times New Roman" w:cs="Times New Roman"/>
          <w:spacing w:val="-3"/>
          <w:lang w:eastAsia="zh-CN"/>
        </w:rPr>
        <w:t>[18]</w:t>
      </w:r>
      <w:r w:rsidRPr="003132CF">
        <w:rPr>
          <w:rFonts w:ascii="Times New Roman" w:hAnsi="Times New Roman" w:cs="Times New Roman"/>
          <w:spacing w:val="-3"/>
          <w:lang w:eastAsia="zh-CN"/>
        </w:rPr>
        <w:tab/>
        <w:t>K. W. David, S. Randall P, and Z. Nancy B, Simulation with Arena, Sixth edition</w:t>
      </w:r>
      <w:proofErr w:type="gramStart"/>
      <w:r w:rsidRPr="003132CF">
        <w:rPr>
          <w:rFonts w:ascii="Times New Roman" w:hAnsi="Times New Roman" w:cs="Times New Roman"/>
          <w:spacing w:val="-3"/>
          <w:lang w:eastAsia="zh-CN"/>
        </w:rPr>
        <w:t>. .</w:t>
      </w:r>
      <w:proofErr w:type="gramEnd"/>
    </w:p>
    <w:p w14:paraId="657887B8" w14:textId="77777777" w:rsidR="003132CF" w:rsidRPr="003132CF" w:rsidRDefault="003132CF" w:rsidP="003132CF">
      <w:pPr>
        <w:pStyle w:val="a3"/>
        <w:jc w:val="both"/>
        <w:rPr>
          <w:rFonts w:ascii="Times New Roman" w:hAnsi="Times New Roman" w:cs="Times New Roman"/>
          <w:spacing w:val="-3"/>
          <w:lang w:eastAsia="zh-CN"/>
        </w:rPr>
      </w:pPr>
      <w:r w:rsidRPr="003132CF">
        <w:rPr>
          <w:rFonts w:ascii="Times New Roman" w:hAnsi="Times New Roman" w:cs="Times New Roman"/>
          <w:spacing w:val="-3"/>
          <w:lang w:eastAsia="zh-CN"/>
        </w:rPr>
        <w:t>[19]</w:t>
      </w:r>
      <w:r w:rsidRPr="003132CF">
        <w:rPr>
          <w:rFonts w:ascii="Times New Roman" w:hAnsi="Times New Roman" w:cs="Times New Roman"/>
          <w:spacing w:val="-3"/>
          <w:lang w:eastAsia="zh-CN"/>
        </w:rPr>
        <w:tab/>
        <w:t>J. Banks, Discrete-event System Simulation. Prentice Hall, 2001.</w:t>
      </w:r>
    </w:p>
    <w:p w14:paraId="5BFB9C3F" w14:textId="77777777" w:rsidR="003132CF" w:rsidRPr="003132CF" w:rsidRDefault="003132CF" w:rsidP="00910B71">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[20]</w:t>
      </w:r>
      <w:r w:rsidRPr="003132CF">
        <w:rPr>
          <w:rFonts w:ascii="Times New Roman" w:hAnsi="Times New Roman" w:cs="Times New Roman"/>
          <w:spacing w:val="-3"/>
          <w:lang w:eastAsia="zh-CN"/>
        </w:rPr>
        <w:tab/>
        <w:t xml:space="preserve">S. Roger D., “Simulation: The Engine Behind </w:t>
      </w:r>
      <w:proofErr w:type="gramStart"/>
      <w:r w:rsidRPr="003132CF">
        <w:rPr>
          <w:rFonts w:ascii="Times New Roman" w:hAnsi="Times New Roman" w:cs="Times New Roman"/>
          <w:spacing w:val="-3"/>
          <w:lang w:eastAsia="zh-CN"/>
        </w:rPr>
        <w:t>The</w:t>
      </w:r>
      <w:proofErr w:type="gramEnd"/>
      <w:r w:rsidRPr="003132CF">
        <w:rPr>
          <w:rFonts w:ascii="Times New Roman" w:hAnsi="Times New Roman" w:cs="Times New Roman"/>
          <w:spacing w:val="-3"/>
          <w:lang w:eastAsia="zh-CN"/>
        </w:rPr>
        <w:t xml:space="preserve"> Virtual World.” [Online]. Available: http://www.simulationfirst.com/papers/sim2000/SimulationEngine.PDF. [Accessed: 06-Jun-2019].</w:t>
      </w:r>
    </w:p>
    <w:p w14:paraId="5EA60722" w14:textId="77777777" w:rsidR="003132CF" w:rsidRPr="003132CF" w:rsidRDefault="003132CF" w:rsidP="003132CF">
      <w:pPr>
        <w:pStyle w:val="a3"/>
        <w:jc w:val="both"/>
        <w:rPr>
          <w:rFonts w:ascii="Times New Roman" w:hAnsi="Times New Roman" w:cs="Times New Roman"/>
          <w:spacing w:val="-3"/>
          <w:lang w:eastAsia="zh-CN"/>
        </w:rPr>
      </w:pPr>
      <w:r w:rsidRPr="003132CF">
        <w:rPr>
          <w:rFonts w:ascii="Times New Roman" w:hAnsi="Times New Roman" w:cs="Times New Roman"/>
          <w:spacing w:val="-3"/>
          <w:lang w:eastAsia="zh-CN"/>
        </w:rPr>
        <w:t>[21]</w:t>
      </w:r>
      <w:r w:rsidRPr="003132CF">
        <w:rPr>
          <w:rFonts w:ascii="Times New Roman" w:hAnsi="Times New Roman" w:cs="Times New Roman"/>
          <w:spacing w:val="-3"/>
          <w:lang w:eastAsia="zh-CN"/>
        </w:rPr>
        <w:tab/>
        <w:t xml:space="preserve">“Development of State-of-the-Art on </w:t>
      </w:r>
      <w:proofErr w:type="spellStart"/>
      <w:r w:rsidRPr="003132CF">
        <w:rPr>
          <w:rFonts w:ascii="Times New Roman" w:hAnsi="Times New Roman" w:cs="Times New Roman"/>
          <w:spacing w:val="-3"/>
          <w:lang w:eastAsia="zh-CN"/>
        </w:rPr>
        <w:t>BlockChain</w:t>
      </w:r>
      <w:proofErr w:type="spellEnd"/>
      <w:r w:rsidRPr="003132CF">
        <w:rPr>
          <w:rFonts w:ascii="Times New Roman" w:hAnsi="Times New Roman" w:cs="Times New Roman"/>
          <w:spacing w:val="-3"/>
          <w:lang w:eastAsia="zh-CN"/>
        </w:rPr>
        <w:t xml:space="preserve"> technologies in Ports and Terminals v2.4.</w:t>
      </w:r>
      <w:proofErr w:type="gramStart"/>
      <w:r w:rsidRPr="003132CF">
        <w:rPr>
          <w:rFonts w:ascii="Times New Roman" w:hAnsi="Times New Roman" w:cs="Times New Roman"/>
          <w:spacing w:val="-3"/>
          <w:lang w:eastAsia="zh-CN"/>
        </w:rPr>
        <w:t>” .</w:t>
      </w:r>
      <w:proofErr w:type="gramEnd"/>
    </w:p>
    <w:p w14:paraId="226C92EC" w14:textId="24CBFECB" w:rsidR="003132CF" w:rsidRPr="003132CF" w:rsidRDefault="003132CF" w:rsidP="00582B37">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[22]</w:t>
      </w:r>
      <w:r w:rsidRPr="003132CF">
        <w:rPr>
          <w:rFonts w:ascii="Times New Roman" w:hAnsi="Times New Roman" w:cs="Times New Roman"/>
          <w:spacing w:val="-3"/>
          <w:lang w:eastAsia="zh-CN"/>
        </w:rPr>
        <w:tab/>
      </w:r>
      <w:r w:rsidR="00910B71">
        <w:rPr>
          <w:rFonts w:ascii="Times New Roman" w:hAnsi="Times New Roman" w:cs="Times New Roman"/>
          <w:spacing w:val="-3"/>
          <w:lang w:eastAsia="zh-CN"/>
        </w:rPr>
        <w:t>A</w:t>
      </w:r>
      <w:r w:rsidRPr="003132CF">
        <w:rPr>
          <w:rFonts w:ascii="Times New Roman" w:hAnsi="Times New Roman" w:cs="Times New Roman"/>
          <w:spacing w:val="-3"/>
          <w:lang w:eastAsia="zh-CN"/>
        </w:rPr>
        <w:t xml:space="preserve">. </w:t>
      </w:r>
      <w:r w:rsidR="00910B71">
        <w:rPr>
          <w:rFonts w:ascii="Times New Roman" w:hAnsi="Times New Roman" w:cs="Times New Roman"/>
          <w:spacing w:val="-3"/>
          <w:lang w:eastAsia="zh-CN"/>
        </w:rPr>
        <w:t>Mahwish</w:t>
      </w:r>
      <w:r w:rsidRPr="003132CF">
        <w:rPr>
          <w:rFonts w:ascii="Times New Roman" w:hAnsi="Times New Roman" w:cs="Times New Roman"/>
          <w:spacing w:val="-3"/>
          <w:lang w:eastAsia="zh-CN"/>
        </w:rPr>
        <w:t xml:space="preserve">, </w:t>
      </w:r>
      <w:r w:rsidR="00C54673">
        <w:rPr>
          <w:rFonts w:ascii="Times New Roman" w:hAnsi="Times New Roman" w:cs="Times New Roman"/>
          <w:spacing w:val="-3"/>
          <w:lang w:eastAsia="zh-CN"/>
        </w:rPr>
        <w:t>L. He</w:t>
      </w:r>
      <w:r w:rsidR="00910B71" w:rsidRPr="00910B71">
        <w:rPr>
          <w:rFonts w:ascii="Times New Roman" w:hAnsi="Times New Roman" w:cs="Times New Roman"/>
          <w:spacing w:val="-3"/>
          <w:lang w:eastAsia="zh-CN"/>
        </w:rPr>
        <w:t>nesey</w:t>
      </w:r>
      <w:r w:rsidRPr="003132CF">
        <w:rPr>
          <w:rFonts w:ascii="Times New Roman" w:hAnsi="Times New Roman" w:cs="Times New Roman"/>
          <w:spacing w:val="-3"/>
          <w:lang w:eastAsia="zh-CN"/>
        </w:rPr>
        <w:t xml:space="preserve">, and </w:t>
      </w:r>
      <w:r w:rsidR="00910B71">
        <w:rPr>
          <w:rFonts w:ascii="Times New Roman" w:hAnsi="Times New Roman" w:cs="Times New Roman"/>
          <w:spacing w:val="-3"/>
          <w:lang w:eastAsia="zh-CN"/>
        </w:rPr>
        <w:t xml:space="preserve">E. </w:t>
      </w:r>
      <w:proofErr w:type="spellStart"/>
      <w:r w:rsidR="00910B71">
        <w:rPr>
          <w:rFonts w:ascii="Times New Roman" w:hAnsi="Times New Roman" w:cs="Times New Roman"/>
          <w:spacing w:val="-3"/>
          <w:lang w:eastAsia="zh-CN"/>
        </w:rPr>
        <w:t>Casalicchio</w:t>
      </w:r>
      <w:proofErr w:type="spellEnd"/>
      <w:r w:rsidRPr="003132CF">
        <w:rPr>
          <w:rFonts w:ascii="Times New Roman" w:hAnsi="Times New Roman" w:cs="Times New Roman"/>
          <w:spacing w:val="-3"/>
          <w:lang w:eastAsia="zh-CN"/>
        </w:rPr>
        <w:t>, “Digitalization in Container Terminal Logistics: A Literature Review,” p. 25, 2019.</w:t>
      </w:r>
    </w:p>
    <w:p w14:paraId="3A4D2CF8" w14:textId="77777777" w:rsidR="003132CF" w:rsidRPr="003132CF" w:rsidRDefault="003132CF" w:rsidP="00582B37">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[23]</w:t>
      </w:r>
      <w:r w:rsidRPr="003132CF">
        <w:rPr>
          <w:rFonts w:ascii="Times New Roman" w:hAnsi="Times New Roman" w:cs="Times New Roman"/>
          <w:spacing w:val="-3"/>
          <w:lang w:eastAsia="zh-CN"/>
        </w:rPr>
        <w:tab/>
        <w:t>. S. A. A., “BLOCKCHAIN READY MANUFACTURING SUPPLY CHAIN USING DISTRIBUTED LEDGER,” Int. J. Res. Eng. Technol., vol. 05, no. 09, pp. 1–10, Sep. 2016.</w:t>
      </w:r>
    </w:p>
    <w:p w14:paraId="3DC2F9A4" w14:textId="77777777" w:rsidR="003132CF" w:rsidRPr="003132CF" w:rsidRDefault="003132CF" w:rsidP="00582B37">
      <w:pPr>
        <w:pStyle w:val="a3"/>
        <w:ind w:left="717" w:hanging="600"/>
        <w:jc w:val="both"/>
        <w:rPr>
          <w:rFonts w:ascii="Times New Roman" w:hAnsi="Times New Roman" w:cs="Times New Roman"/>
          <w:spacing w:val="-3"/>
          <w:lang w:eastAsia="zh-CN"/>
        </w:rPr>
      </w:pPr>
      <w:r w:rsidRPr="003132CF">
        <w:rPr>
          <w:rFonts w:ascii="Times New Roman" w:hAnsi="Times New Roman" w:cs="Times New Roman"/>
          <w:spacing w:val="-3"/>
          <w:lang w:eastAsia="zh-CN"/>
        </w:rPr>
        <w:t>[24]</w:t>
      </w:r>
      <w:r w:rsidRPr="003132CF">
        <w:rPr>
          <w:rFonts w:ascii="Times New Roman" w:hAnsi="Times New Roman" w:cs="Times New Roman"/>
          <w:spacing w:val="-3"/>
          <w:lang w:eastAsia="zh-CN"/>
        </w:rPr>
        <w:tab/>
        <w:t xml:space="preserve">W. </w:t>
      </w:r>
      <w:proofErr w:type="spellStart"/>
      <w:r w:rsidRPr="003132CF">
        <w:rPr>
          <w:rFonts w:ascii="Times New Roman" w:hAnsi="Times New Roman" w:cs="Times New Roman"/>
          <w:spacing w:val="-3"/>
          <w:lang w:eastAsia="zh-CN"/>
        </w:rPr>
        <w:t>Guoqiang</w:t>
      </w:r>
      <w:proofErr w:type="spellEnd"/>
      <w:r w:rsidRPr="003132CF">
        <w:rPr>
          <w:rFonts w:ascii="Times New Roman" w:hAnsi="Times New Roman" w:cs="Times New Roman"/>
          <w:spacing w:val="-3"/>
          <w:lang w:eastAsia="zh-CN"/>
        </w:rPr>
        <w:t xml:space="preserve"> and </w:t>
      </w:r>
      <w:proofErr w:type="spellStart"/>
      <w:r w:rsidRPr="003132CF">
        <w:rPr>
          <w:rFonts w:ascii="Times New Roman" w:hAnsi="Times New Roman" w:cs="Times New Roman"/>
          <w:spacing w:val="-3"/>
          <w:lang w:eastAsia="zh-CN"/>
        </w:rPr>
        <w:t>Yuanye</w:t>
      </w:r>
      <w:proofErr w:type="spellEnd"/>
      <w:r w:rsidRPr="003132CF">
        <w:rPr>
          <w:rFonts w:ascii="Times New Roman" w:hAnsi="Times New Roman" w:cs="Times New Roman"/>
          <w:spacing w:val="-3"/>
          <w:lang w:eastAsia="zh-CN"/>
        </w:rPr>
        <w:t>, “Influencing Factors of Port Efficiency and Evaluating Indices System.”</w:t>
      </w:r>
    </w:p>
    <w:p w14:paraId="7BEFD05B" w14:textId="77777777" w:rsidR="00E3109A" w:rsidRPr="00E3109A" w:rsidRDefault="00E3109A" w:rsidP="00582B37">
      <w:pPr>
        <w:pStyle w:val="a3"/>
        <w:ind w:left="717" w:hanging="600"/>
        <w:jc w:val="both"/>
        <w:rPr>
          <w:rFonts w:ascii="Times New Roman" w:hAnsi="Times New Roman" w:cs="Times New Roman"/>
          <w:spacing w:val="-3"/>
          <w:lang w:eastAsia="zh-CN"/>
        </w:rPr>
      </w:pPr>
      <w:r w:rsidRPr="00E3109A">
        <w:rPr>
          <w:rFonts w:ascii="Times New Roman" w:hAnsi="Times New Roman" w:cs="Times New Roman" w:hint="eastAsia"/>
          <w:spacing w:val="-3"/>
          <w:lang w:eastAsia="zh-CN"/>
        </w:rPr>
        <w:t>[</w:t>
      </w:r>
      <w:r w:rsidRPr="00E3109A">
        <w:rPr>
          <w:rFonts w:ascii="Times New Roman" w:hAnsi="Times New Roman" w:cs="Times New Roman"/>
          <w:spacing w:val="-3"/>
          <w:lang w:eastAsia="zh-CN"/>
        </w:rPr>
        <w:t>25]</w:t>
      </w:r>
      <w:r>
        <w:rPr>
          <w:rFonts w:ascii="Times New Roman" w:hAnsi="Times New Roman" w:cs="Times New Roman"/>
          <w:spacing w:val="-3"/>
          <w:lang w:eastAsia="zh-CN"/>
        </w:rPr>
        <w:t xml:space="preserve">    </w:t>
      </w:r>
      <w:r w:rsidRPr="00E3109A">
        <w:rPr>
          <w:rFonts w:ascii="Times New Roman" w:hAnsi="Times New Roman" w:cs="Times New Roman"/>
          <w:spacing w:val="-3"/>
          <w:lang w:eastAsia="zh-CN"/>
        </w:rPr>
        <w:t>P. Bourque, R. E. Fairley, and IEEE Computer Society, Guide to the software engineering body of knowledge. 2014.</w:t>
      </w:r>
    </w:p>
    <w:p w14:paraId="3A1933B6" w14:textId="77777777" w:rsidR="00267838" w:rsidRPr="00E3109A" w:rsidRDefault="00E3109A" w:rsidP="00582B37">
      <w:pPr>
        <w:pStyle w:val="a3"/>
        <w:ind w:left="717" w:hanging="600"/>
        <w:jc w:val="both"/>
        <w:rPr>
          <w:rFonts w:ascii="Times New Roman" w:hAnsi="Times New Roman" w:cs="Times New Roman"/>
          <w:spacing w:val="-3"/>
          <w:lang w:eastAsia="zh-CN"/>
        </w:rPr>
      </w:pPr>
      <w:r w:rsidRPr="00E3109A">
        <w:rPr>
          <w:rFonts w:ascii="Times New Roman" w:hAnsi="Times New Roman" w:cs="Times New Roman" w:hint="eastAsia"/>
          <w:spacing w:val="-3"/>
          <w:lang w:eastAsia="zh-CN"/>
        </w:rPr>
        <w:t>[</w:t>
      </w:r>
      <w:r w:rsidRPr="00E3109A">
        <w:rPr>
          <w:rFonts w:ascii="Times New Roman" w:hAnsi="Times New Roman" w:cs="Times New Roman"/>
          <w:spacing w:val="-3"/>
          <w:lang w:eastAsia="zh-CN"/>
        </w:rPr>
        <w:t xml:space="preserve">26]    J. Dooley, Software Development and Professional Practice. </w:t>
      </w:r>
      <w:proofErr w:type="spellStart"/>
      <w:r w:rsidRPr="00E3109A">
        <w:rPr>
          <w:rFonts w:ascii="Times New Roman" w:hAnsi="Times New Roman" w:cs="Times New Roman"/>
          <w:spacing w:val="-3"/>
          <w:lang w:eastAsia="zh-CN"/>
        </w:rPr>
        <w:t>Apress</w:t>
      </w:r>
      <w:proofErr w:type="spellEnd"/>
      <w:r w:rsidRPr="00E3109A">
        <w:rPr>
          <w:rFonts w:ascii="Times New Roman" w:hAnsi="Times New Roman" w:cs="Times New Roman"/>
          <w:spacing w:val="-3"/>
          <w:lang w:eastAsia="zh-CN"/>
        </w:rPr>
        <w:t>, 2011.</w:t>
      </w:r>
    </w:p>
    <w:p w14:paraId="73E1A24F" w14:textId="509994FB" w:rsidR="00E3109A" w:rsidRPr="00E3109A" w:rsidRDefault="00E3109A" w:rsidP="00582B37">
      <w:pPr>
        <w:pStyle w:val="a3"/>
        <w:ind w:left="717" w:hanging="600"/>
        <w:jc w:val="both"/>
        <w:rPr>
          <w:rFonts w:ascii="Times New Roman" w:hAnsi="Times New Roman" w:cs="Times New Roman"/>
          <w:spacing w:val="-3"/>
          <w:lang w:eastAsia="zh-CN"/>
        </w:rPr>
      </w:pPr>
      <w:r w:rsidRPr="00E3109A">
        <w:rPr>
          <w:rFonts w:ascii="Times New Roman" w:hAnsi="Times New Roman" w:cs="Times New Roman" w:hint="eastAsia"/>
          <w:spacing w:val="-3"/>
          <w:lang w:eastAsia="zh-CN"/>
        </w:rPr>
        <w:t>[</w:t>
      </w:r>
      <w:r w:rsidRPr="00E3109A">
        <w:rPr>
          <w:rFonts w:ascii="Times New Roman" w:hAnsi="Times New Roman" w:cs="Times New Roman"/>
          <w:spacing w:val="-3"/>
          <w:lang w:eastAsia="zh-CN"/>
        </w:rPr>
        <w:t xml:space="preserve">27]    K. </w:t>
      </w:r>
      <w:proofErr w:type="spellStart"/>
      <w:r w:rsidRPr="00E3109A">
        <w:rPr>
          <w:rFonts w:ascii="Times New Roman" w:hAnsi="Times New Roman" w:cs="Times New Roman"/>
          <w:spacing w:val="-3"/>
          <w:lang w:eastAsia="zh-CN"/>
        </w:rPr>
        <w:t>Wiegers</w:t>
      </w:r>
      <w:proofErr w:type="spellEnd"/>
      <w:r w:rsidRPr="00E3109A">
        <w:rPr>
          <w:rFonts w:ascii="Times New Roman" w:hAnsi="Times New Roman" w:cs="Times New Roman"/>
          <w:spacing w:val="-3"/>
          <w:lang w:eastAsia="zh-CN"/>
        </w:rPr>
        <w:t>, Creating a Software Engineering Culture. Addison-Wesley, 2013</w:t>
      </w:r>
      <w:ins w:id="42" w:author="Chen Hangdong" w:date="2019-10-18T09:56:00Z">
        <w:r w:rsidR="00B94BBD">
          <w:rPr>
            <w:rFonts w:ascii="Times New Roman" w:hAnsi="Times New Roman" w:cs="Times New Roman"/>
            <w:spacing w:val="-3"/>
            <w:lang w:eastAsia="zh-CN"/>
          </w:rPr>
          <w:t>.</w:t>
        </w:r>
      </w:ins>
    </w:p>
    <w:p w14:paraId="321C9EB2" w14:textId="77777777" w:rsidR="00E3109A" w:rsidRDefault="00E3109A" w:rsidP="00582B37">
      <w:pPr>
        <w:pStyle w:val="a3"/>
        <w:ind w:left="717" w:hanging="600"/>
        <w:jc w:val="both"/>
        <w:rPr>
          <w:rFonts w:ascii="Times New Roman" w:hAnsi="Times New Roman" w:cs="Times New Roman"/>
          <w:spacing w:val="-3"/>
          <w:lang w:eastAsia="zh-CN"/>
        </w:rPr>
      </w:pPr>
      <w:r w:rsidRPr="00E3109A">
        <w:rPr>
          <w:rFonts w:ascii="Times New Roman" w:hAnsi="Times New Roman" w:cs="Times New Roman" w:hint="eastAsia"/>
          <w:spacing w:val="-3"/>
          <w:lang w:eastAsia="zh-CN"/>
        </w:rPr>
        <w:t>[</w:t>
      </w:r>
      <w:r w:rsidRPr="00E3109A">
        <w:rPr>
          <w:rFonts w:ascii="Times New Roman" w:hAnsi="Times New Roman" w:cs="Times New Roman"/>
          <w:spacing w:val="-3"/>
          <w:lang w:eastAsia="zh-CN"/>
        </w:rPr>
        <w:t>28]</w:t>
      </w:r>
      <w:r w:rsidRPr="00582B37">
        <w:rPr>
          <w:rFonts w:ascii="Times New Roman" w:hAnsi="Times New Roman" w:cs="Times New Roman"/>
          <w:spacing w:val="-3"/>
          <w:lang w:eastAsia="zh-CN"/>
        </w:rPr>
        <w:t xml:space="preserve"> </w:t>
      </w:r>
      <w:r w:rsidRPr="00E3109A">
        <w:rPr>
          <w:rFonts w:ascii="Times New Roman" w:hAnsi="Times New Roman" w:cs="Times New Roman"/>
          <w:spacing w:val="-3"/>
          <w:lang w:eastAsia="zh-CN"/>
        </w:rPr>
        <w:t xml:space="preserve">R. Patton, Software testing. Indianapolis, </w:t>
      </w:r>
      <w:proofErr w:type="gramStart"/>
      <w:r w:rsidRPr="00E3109A">
        <w:rPr>
          <w:rFonts w:ascii="Times New Roman" w:hAnsi="Times New Roman" w:cs="Times New Roman"/>
          <w:spacing w:val="-3"/>
          <w:lang w:eastAsia="zh-CN"/>
        </w:rPr>
        <w:t>IN :</w:t>
      </w:r>
      <w:proofErr w:type="gramEnd"/>
      <w:r w:rsidRPr="00E3109A">
        <w:rPr>
          <w:rFonts w:ascii="Times New Roman" w:hAnsi="Times New Roman" w:cs="Times New Roman"/>
          <w:spacing w:val="-3"/>
          <w:lang w:eastAsia="zh-CN"/>
        </w:rPr>
        <w:t xml:space="preserve"> </w:t>
      </w:r>
      <w:proofErr w:type="spellStart"/>
      <w:r w:rsidRPr="00E3109A">
        <w:rPr>
          <w:rFonts w:ascii="Times New Roman" w:hAnsi="Times New Roman" w:cs="Times New Roman"/>
          <w:spacing w:val="-3"/>
          <w:lang w:eastAsia="zh-CN"/>
        </w:rPr>
        <w:t>Sams</w:t>
      </w:r>
      <w:proofErr w:type="spellEnd"/>
      <w:r w:rsidRPr="00E3109A">
        <w:rPr>
          <w:rFonts w:ascii="Times New Roman" w:hAnsi="Times New Roman" w:cs="Times New Roman"/>
          <w:spacing w:val="-3"/>
          <w:lang w:eastAsia="zh-CN"/>
        </w:rPr>
        <w:t xml:space="preserve"> Pub., 2006.</w:t>
      </w:r>
    </w:p>
    <w:p w14:paraId="0F00DF05" w14:textId="77777777" w:rsidR="00E3109A" w:rsidRPr="00582B37" w:rsidRDefault="00E3109A" w:rsidP="00582B37">
      <w:pPr>
        <w:pStyle w:val="a3"/>
        <w:ind w:left="717" w:hanging="600"/>
        <w:jc w:val="both"/>
        <w:rPr>
          <w:rFonts w:ascii="Times New Roman" w:hAnsi="Times New Roman" w:cs="Times New Roman"/>
          <w:spacing w:val="-3"/>
          <w:lang w:eastAsia="zh-CN"/>
        </w:rPr>
      </w:pPr>
      <w:r w:rsidRPr="00E3109A">
        <w:rPr>
          <w:rFonts w:ascii="Times New Roman" w:hAnsi="Times New Roman" w:cs="Times New Roman" w:hint="eastAsia"/>
          <w:spacing w:val="-3"/>
          <w:lang w:eastAsia="zh-CN"/>
        </w:rPr>
        <w:t>[</w:t>
      </w:r>
      <w:r w:rsidRPr="00E3109A">
        <w:rPr>
          <w:rFonts w:ascii="Times New Roman" w:hAnsi="Times New Roman" w:cs="Times New Roman"/>
          <w:spacing w:val="-3"/>
          <w:lang w:eastAsia="zh-CN"/>
        </w:rPr>
        <w:t xml:space="preserve">29] M. Moradi, B. Van Acker, K. </w:t>
      </w:r>
      <w:proofErr w:type="spellStart"/>
      <w:r w:rsidRPr="00E3109A">
        <w:rPr>
          <w:rFonts w:ascii="Times New Roman" w:hAnsi="Times New Roman" w:cs="Times New Roman"/>
          <w:spacing w:val="-3"/>
          <w:lang w:eastAsia="zh-CN"/>
        </w:rPr>
        <w:t>Vanherpen</w:t>
      </w:r>
      <w:proofErr w:type="spellEnd"/>
      <w:r w:rsidRPr="00E3109A">
        <w:rPr>
          <w:rFonts w:ascii="Times New Roman" w:hAnsi="Times New Roman" w:cs="Times New Roman"/>
          <w:spacing w:val="-3"/>
          <w:lang w:eastAsia="zh-CN"/>
        </w:rPr>
        <w:t xml:space="preserve">, and J. </w:t>
      </w:r>
      <w:proofErr w:type="spellStart"/>
      <w:r w:rsidRPr="00E3109A">
        <w:rPr>
          <w:rFonts w:ascii="Times New Roman" w:hAnsi="Times New Roman" w:cs="Times New Roman"/>
          <w:spacing w:val="-3"/>
          <w:lang w:eastAsia="zh-CN"/>
        </w:rPr>
        <w:t>Denil</w:t>
      </w:r>
      <w:proofErr w:type="spellEnd"/>
      <w:r w:rsidRPr="00E3109A">
        <w:rPr>
          <w:rFonts w:ascii="Times New Roman" w:hAnsi="Times New Roman" w:cs="Times New Roman"/>
          <w:spacing w:val="-3"/>
          <w:lang w:eastAsia="zh-CN"/>
        </w:rPr>
        <w:t>, “Model-Implemented Hybrid Fault Injection for Simulink (Tool Demonstrations),” in Cyber Physical Systems. Model-Based Design, 2019, pp. 71–90.</w:t>
      </w:r>
    </w:p>
    <w:sectPr w:rsidR="00E3109A" w:rsidRPr="00582B37">
      <w:footerReference w:type="even" r:id="rId12"/>
      <w:footerReference w:type="default" r:id="rId13"/>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D64A8" w14:textId="77777777" w:rsidR="00F12AEF" w:rsidRDefault="00F12AEF">
      <w:r>
        <w:separator/>
      </w:r>
    </w:p>
  </w:endnote>
  <w:endnote w:type="continuationSeparator" w:id="0">
    <w:p w14:paraId="19F00132" w14:textId="77777777" w:rsidR="00F12AEF" w:rsidRDefault="00F12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74A" w14:textId="77777777" w:rsidR="00BC134A" w:rsidRDefault="00BC134A">
    <w:pPr>
      <w:pStyle w:val="a4"/>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5452D712" w14:textId="77777777" w:rsidR="00BC134A" w:rsidRDefault="00BC134A">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D8039" w14:textId="4BF901F5" w:rsidR="00BC134A" w:rsidRDefault="00BC134A">
    <w:pPr>
      <w:pStyle w:val="a4"/>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A85089">
      <w:rPr>
        <w:rStyle w:val="ad"/>
        <w:noProof/>
      </w:rPr>
      <w:t>15</w:t>
    </w:r>
    <w:r>
      <w:rPr>
        <w:rStyle w:val="ad"/>
      </w:rPr>
      <w:fldChar w:fldCharType="end"/>
    </w:r>
  </w:p>
  <w:p w14:paraId="37BCC839" w14:textId="77777777" w:rsidR="00BC134A" w:rsidRDefault="00BC134A">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8C7E6" w14:textId="77777777" w:rsidR="00F12AEF" w:rsidRDefault="00F12AEF">
      <w:r>
        <w:separator/>
      </w:r>
    </w:p>
  </w:footnote>
  <w:footnote w:type="continuationSeparator" w:id="0">
    <w:p w14:paraId="06C2E9FE" w14:textId="77777777" w:rsidR="00F12AEF" w:rsidRDefault="00F12A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AB7"/>
    <w:multiLevelType w:val="multilevel"/>
    <w:tmpl w:val="AE0221FE"/>
    <w:lvl w:ilvl="0">
      <w:start w:val="1"/>
      <w:numFmt w:val="decimal"/>
      <w:pStyle w:val="1"/>
      <w:lvlText w:val="%1"/>
      <w:lvlJc w:val="left"/>
      <w:pPr>
        <w:ind w:left="284" w:hanging="284"/>
      </w:pPr>
      <w:rPr>
        <w:rFonts w:hint="default"/>
      </w:rPr>
    </w:lvl>
    <w:lvl w:ilvl="1">
      <w:start w:val="1"/>
      <w:numFmt w:val="decimal"/>
      <w:lvlText w:val="%1.%2."/>
      <w:lvlJc w:val="left"/>
      <w:pPr>
        <w:ind w:left="567" w:hanging="283"/>
      </w:pPr>
      <w:rPr>
        <w:rFonts w:hint="eastAsia"/>
      </w:rPr>
    </w:lvl>
    <w:lvl w:ilvl="2">
      <w:start w:val="1"/>
      <w:numFmt w:val="decimal"/>
      <w:suff w:val="space"/>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lowerLetter"/>
      <w:lvlText w:val="%5."/>
      <w:lvlJc w:val="left"/>
      <w:pPr>
        <w:ind w:left="1418" w:hanging="284"/>
      </w:pPr>
      <w:rPr>
        <w:rFonts w:hint="eastAsia"/>
      </w:rPr>
    </w:lvl>
    <w:lvl w:ilvl="5">
      <w:start w:val="1"/>
      <w:numFmt w:val="lowerRoman"/>
      <w:suff w:val="space"/>
      <w:lvlText w:val="%6."/>
      <w:lvlJc w:val="left"/>
      <w:pPr>
        <w:ind w:left="1701" w:hanging="283"/>
      </w:pPr>
      <w:rPr>
        <w:rFonts w:hint="eastAsia"/>
      </w:rPr>
    </w:lvl>
    <w:lvl w:ilvl="6">
      <w:start w:val="1"/>
      <w:numFmt w:val="decimal"/>
      <w:suff w:val="space"/>
      <w:lvlText w:val="%7."/>
      <w:lvlJc w:val="left"/>
      <w:pPr>
        <w:ind w:left="1985" w:hanging="284"/>
      </w:pPr>
      <w:rPr>
        <w:rFonts w:hint="eastAsia"/>
      </w:rPr>
    </w:lvl>
    <w:lvl w:ilvl="7">
      <w:start w:val="1"/>
      <w:numFmt w:val="lowerLetter"/>
      <w:suff w:val="space"/>
      <w:lvlText w:val="%8."/>
      <w:lvlJc w:val="left"/>
      <w:pPr>
        <w:ind w:left="2268" w:hanging="283"/>
      </w:pPr>
      <w:rPr>
        <w:rFonts w:hint="eastAsia"/>
      </w:rPr>
    </w:lvl>
    <w:lvl w:ilvl="8">
      <w:start w:val="1"/>
      <w:numFmt w:val="lowerRoman"/>
      <w:suff w:val="space"/>
      <w:lvlText w:val="%9."/>
      <w:lvlJc w:val="left"/>
      <w:pPr>
        <w:ind w:left="2552" w:hanging="284"/>
      </w:pPr>
      <w:rPr>
        <w:rFonts w:hint="eastAsia"/>
      </w:rPr>
    </w:lvl>
  </w:abstractNum>
  <w:abstractNum w:abstractNumId="1" w15:restartNumberingAfterBreak="0">
    <w:nsid w:val="2DE89810"/>
    <w:multiLevelType w:val="singleLevel"/>
    <w:tmpl w:val="2DE89810"/>
    <w:lvl w:ilvl="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Hangdong">
    <w15:presenceInfo w15:providerId="Windows Live" w15:userId="3b04bd00e4bcf7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56"/>
    <w:rsid w:val="000301DD"/>
    <w:rsid w:val="0003565D"/>
    <w:rsid w:val="00041875"/>
    <w:rsid w:val="000F3113"/>
    <w:rsid w:val="00106FFB"/>
    <w:rsid w:val="00107DF5"/>
    <w:rsid w:val="00112860"/>
    <w:rsid w:val="00135989"/>
    <w:rsid w:val="00147083"/>
    <w:rsid w:val="0019017C"/>
    <w:rsid w:val="001C522B"/>
    <w:rsid w:val="001F08D7"/>
    <w:rsid w:val="00215543"/>
    <w:rsid w:val="002650D0"/>
    <w:rsid w:val="00267838"/>
    <w:rsid w:val="00271480"/>
    <w:rsid w:val="002C20DE"/>
    <w:rsid w:val="003132CF"/>
    <w:rsid w:val="00375627"/>
    <w:rsid w:val="003C0361"/>
    <w:rsid w:val="00417DCC"/>
    <w:rsid w:val="00477145"/>
    <w:rsid w:val="00477D6B"/>
    <w:rsid w:val="004A2C62"/>
    <w:rsid w:val="004B2E6A"/>
    <w:rsid w:val="004D34E8"/>
    <w:rsid w:val="0051333A"/>
    <w:rsid w:val="00562D0E"/>
    <w:rsid w:val="00566484"/>
    <w:rsid w:val="00582B37"/>
    <w:rsid w:val="005A760D"/>
    <w:rsid w:val="005F2C2D"/>
    <w:rsid w:val="00603F75"/>
    <w:rsid w:val="006515A4"/>
    <w:rsid w:val="00675F4C"/>
    <w:rsid w:val="006A1D1C"/>
    <w:rsid w:val="006C5C3B"/>
    <w:rsid w:val="00706FAC"/>
    <w:rsid w:val="00747BD9"/>
    <w:rsid w:val="00783133"/>
    <w:rsid w:val="00864AD6"/>
    <w:rsid w:val="00882A56"/>
    <w:rsid w:val="00904DB6"/>
    <w:rsid w:val="00910B71"/>
    <w:rsid w:val="009C5E07"/>
    <w:rsid w:val="009F47B3"/>
    <w:rsid w:val="00A11226"/>
    <w:rsid w:val="00A244F8"/>
    <w:rsid w:val="00A85089"/>
    <w:rsid w:val="00AF43D8"/>
    <w:rsid w:val="00B14819"/>
    <w:rsid w:val="00B94BBD"/>
    <w:rsid w:val="00BA0494"/>
    <w:rsid w:val="00BC134A"/>
    <w:rsid w:val="00C036AC"/>
    <w:rsid w:val="00C54673"/>
    <w:rsid w:val="00C57AE5"/>
    <w:rsid w:val="00C843A1"/>
    <w:rsid w:val="00C871A6"/>
    <w:rsid w:val="00CA5980"/>
    <w:rsid w:val="00CC36D4"/>
    <w:rsid w:val="00CE2B9D"/>
    <w:rsid w:val="00D81FE8"/>
    <w:rsid w:val="00DC2BEF"/>
    <w:rsid w:val="00DC58B6"/>
    <w:rsid w:val="00DE270A"/>
    <w:rsid w:val="00DE6090"/>
    <w:rsid w:val="00E3109A"/>
    <w:rsid w:val="00E74E33"/>
    <w:rsid w:val="00EA6025"/>
    <w:rsid w:val="00F12AEF"/>
    <w:rsid w:val="00FD5471"/>
    <w:rsid w:val="036A7071"/>
    <w:rsid w:val="0FE43413"/>
    <w:rsid w:val="17C81AD3"/>
    <w:rsid w:val="1B430C15"/>
    <w:rsid w:val="2B745EB9"/>
    <w:rsid w:val="30C04E2B"/>
    <w:rsid w:val="41561164"/>
    <w:rsid w:val="5925583B"/>
    <w:rsid w:val="59895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137AA"/>
  <w14:defaultImageDpi w14:val="300"/>
  <w15:docId w15:val="{0868925D-68ED-42AD-8E9E-3B96F835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w:eastAsiaTheme="minorEastAsia" w:hAnsi="Times"/>
      <w:sz w:val="24"/>
      <w:szCs w:val="24"/>
      <w:lang w:eastAsia="en-US"/>
    </w:rPr>
  </w:style>
  <w:style w:type="paragraph" w:styleId="1">
    <w:name w:val="heading 1"/>
    <w:basedOn w:val="a"/>
    <w:next w:val="a"/>
    <w:link w:val="10"/>
    <w:uiPriority w:val="9"/>
    <w:qFormat/>
    <w:pPr>
      <w:keepNext/>
      <w:keepLines/>
      <w:numPr>
        <w:numId w:val="1"/>
      </w:numPr>
      <w:spacing w:before="240"/>
      <w:outlineLvl w:val="0"/>
    </w:pPr>
    <w:rPr>
      <w:rFonts w:eastAsiaTheme="majorEastAsia" w:cstheme="majorBidi"/>
      <w:b/>
      <w:bCs/>
      <w:sz w:val="32"/>
      <w:szCs w:val="28"/>
    </w:rPr>
  </w:style>
  <w:style w:type="paragraph" w:styleId="2">
    <w:name w:val="heading 2"/>
    <w:basedOn w:val="a"/>
    <w:next w:val="a"/>
    <w:link w:val="20"/>
    <w:uiPriority w:val="9"/>
    <w:unhideWhenUsed/>
    <w:qFormat/>
    <w:pPr>
      <w:spacing w:before="200"/>
      <w:outlineLvl w:val="1"/>
    </w:pPr>
    <w:rPr>
      <w:szCs w:val="32"/>
    </w:rPr>
  </w:style>
  <w:style w:type="paragraph" w:styleId="3">
    <w:name w:val="heading 3"/>
    <w:basedOn w:val="a"/>
    <w:next w:val="a"/>
    <w:uiPriority w:val="9"/>
    <w:unhideWhenUsed/>
    <w:qFormat/>
    <w:pPr>
      <w:ind w:left="834" w:hanging="717"/>
      <w:outlineLvl w:val="2"/>
    </w:pPr>
    <w:rPr>
      <w:b/>
      <w:bCs/>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17"/>
    </w:pPr>
  </w:style>
  <w:style w:type="paragraph" w:styleId="a4">
    <w:name w:val="footer"/>
    <w:basedOn w:val="a"/>
    <w:link w:val="a5"/>
    <w:uiPriority w:val="99"/>
    <w:unhideWhenUsed/>
    <w:qFormat/>
    <w:pPr>
      <w:tabs>
        <w:tab w:val="center" w:pos="4320"/>
        <w:tab w:val="right" w:pos="8640"/>
      </w:tabs>
    </w:pPr>
  </w:style>
  <w:style w:type="paragraph" w:styleId="a6">
    <w:name w:val="header"/>
    <w:basedOn w:val="a"/>
    <w:link w:val="a7"/>
    <w:uiPriority w:val="99"/>
    <w:unhideWhenUsed/>
    <w:qFormat/>
    <w:pPr>
      <w:tabs>
        <w:tab w:val="center" w:pos="4320"/>
        <w:tab w:val="right" w:pos="8640"/>
      </w:tabs>
    </w:pPr>
  </w:style>
  <w:style w:type="paragraph" w:styleId="a8">
    <w:name w:val="Subtitle"/>
    <w:basedOn w:val="a"/>
    <w:next w:val="a"/>
    <w:link w:val="a9"/>
    <w:uiPriority w:val="11"/>
    <w:qFormat/>
    <w:pPr>
      <w:spacing w:after="200"/>
      <w:jc w:val="center"/>
    </w:pPr>
    <w:rPr>
      <w:rFonts w:eastAsiaTheme="majorEastAsia" w:cstheme="majorBidi"/>
      <w:spacing w:val="15"/>
      <w:sz w:val="28"/>
    </w:rPr>
  </w:style>
  <w:style w:type="paragraph" w:styleId="aa">
    <w:name w:val="Title"/>
    <w:basedOn w:val="a"/>
    <w:next w:val="a"/>
    <w:link w:val="ab"/>
    <w:uiPriority w:val="10"/>
    <w:qFormat/>
    <w:pPr>
      <w:spacing w:before="480" w:after="300"/>
      <w:contextualSpacing/>
      <w:jc w:val="center"/>
    </w:pPr>
    <w:rPr>
      <w:rFonts w:eastAsiaTheme="majorEastAsia" w:cstheme="majorBidi"/>
      <w:b/>
      <w:spacing w:val="5"/>
      <w:kern w:val="28"/>
      <w:sz w:val="36"/>
      <w:szCs w:val="52"/>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uiPriority w:val="99"/>
    <w:semiHidden/>
    <w:unhideWhenUsed/>
    <w:qFormat/>
  </w:style>
  <w:style w:type="character" w:styleId="ae">
    <w:name w:val="FollowedHyperlink"/>
    <w:basedOn w:val="a0"/>
    <w:uiPriority w:val="99"/>
    <w:semiHidden/>
    <w:unhideWhenUsed/>
    <w:rPr>
      <w:color w:val="800080"/>
      <w:u w:val="single"/>
    </w:rPr>
  </w:style>
  <w:style w:type="character" w:styleId="af">
    <w:name w:val="Hyperlink"/>
    <w:basedOn w:val="a0"/>
    <w:uiPriority w:val="99"/>
    <w:unhideWhenUsed/>
    <w:rPr>
      <w:color w:val="0000FF"/>
      <w:u w:val="single"/>
    </w:rPr>
  </w:style>
  <w:style w:type="character" w:customStyle="1" w:styleId="10">
    <w:name w:val="标题 1 字符"/>
    <w:basedOn w:val="a0"/>
    <w:link w:val="1"/>
    <w:uiPriority w:val="9"/>
    <w:qFormat/>
    <w:rPr>
      <w:rFonts w:ascii="Times" w:eastAsiaTheme="majorEastAsia" w:hAnsi="Times" w:cstheme="majorBidi"/>
      <w:b/>
      <w:bCs/>
      <w:sz w:val="32"/>
      <w:szCs w:val="28"/>
    </w:rPr>
  </w:style>
  <w:style w:type="character" w:customStyle="1" w:styleId="ab">
    <w:name w:val="标题 字符"/>
    <w:basedOn w:val="a0"/>
    <w:link w:val="aa"/>
    <w:uiPriority w:val="10"/>
    <w:qFormat/>
    <w:rPr>
      <w:rFonts w:ascii="Times" w:eastAsiaTheme="majorEastAsia" w:hAnsi="Times" w:cstheme="majorBidi"/>
      <w:b/>
      <w:spacing w:val="5"/>
      <w:kern w:val="28"/>
      <w:sz w:val="36"/>
      <w:szCs w:val="52"/>
    </w:rPr>
  </w:style>
  <w:style w:type="character" w:customStyle="1" w:styleId="a9">
    <w:name w:val="副标题 字符"/>
    <w:basedOn w:val="a0"/>
    <w:link w:val="a8"/>
    <w:uiPriority w:val="11"/>
    <w:qFormat/>
    <w:rPr>
      <w:rFonts w:ascii="Times" w:eastAsiaTheme="majorEastAsia" w:hAnsi="Times" w:cstheme="majorBidi"/>
      <w:spacing w:val="15"/>
      <w:sz w:val="28"/>
    </w:rPr>
  </w:style>
  <w:style w:type="paragraph" w:styleId="af0">
    <w:name w:val="List Paragraph"/>
    <w:basedOn w:val="a"/>
    <w:uiPriority w:val="34"/>
    <w:qFormat/>
    <w:pPr>
      <w:ind w:left="720"/>
      <w:contextualSpacing/>
    </w:pPr>
  </w:style>
  <w:style w:type="character" w:customStyle="1" w:styleId="20">
    <w:name w:val="标题 2 字符"/>
    <w:basedOn w:val="a0"/>
    <w:link w:val="2"/>
    <w:uiPriority w:val="9"/>
    <w:qFormat/>
    <w:rPr>
      <w:rFonts w:ascii="Times" w:eastAsiaTheme="majorEastAsia" w:hAnsi="Times" w:cstheme="majorBidi"/>
      <w:b/>
      <w:sz w:val="32"/>
      <w:szCs w:val="32"/>
    </w:rPr>
  </w:style>
  <w:style w:type="character" w:customStyle="1" w:styleId="a7">
    <w:name w:val="页眉 字符"/>
    <w:basedOn w:val="a0"/>
    <w:link w:val="a6"/>
    <w:uiPriority w:val="99"/>
    <w:qFormat/>
    <w:rPr>
      <w:rFonts w:ascii="Times" w:hAnsi="Times"/>
    </w:rPr>
  </w:style>
  <w:style w:type="character" w:customStyle="1" w:styleId="a5">
    <w:name w:val="页脚 字符"/>
    <w:basedOn w:val="a0"/>
    <w:link w:val="a4"/>
    <w:uiPriority w:val="99"/>
    <w:qFormat/>
    <w:rPr>
      <w:rFonts w:ascii="Times" w:hAnsi="Times"/>
    </w:rPr>
  </w:style>
  <w:style w:type="paragraph" w:customStyle="1" w:styleId="TableParagraph">
    <w:name w:val="Table Paragraph"/>
    <w:basedOn w:val="a"/>
    <w:uiPriority w:val="1"/>
    <w:qFormat/>
    <w:pPr>
      <w:spacing w:line="253" w:lineRule="exact"/>
      <w:ind w:left="118"/>
    </w:pPr>
  </w:style>
  <w:style w:type="paragraph" w:styleId="af1">
    <w:name w:val="Bibliography"/>
    <w:basedOn w:val="a"/>
    <w:next w:val="a"/>
    <w:uiPriority w:val="37"/>
    <w:semiHidden/>
    <w:unhideWhenUsed/>
    <w:rsid w:val="003132CF"/>
  </w:style>
  <w:style w:type="paragraph" w:styleId="af2">
    <w:name w:val="Balloon Text"/>
    <w:basedOn w:val="a"/>
    <w:link w:val="af3"/>
    <w:uiPriority w:val="99"/>
    <w:semiHidden/>
    <w:unhideWhenUsed/>
    <w:rsid w:val="00DC2BEF"/>
    <w:rPr>
      <w:sz w:val="18"/>
      <w:szCs w:val="18"/>
    </w:rPr>
  </w:style>
  <w:style w:type="character" w:customStyle="1" w:styleId="af3">
    <w:name w:val="批注框文本 字符"/>
    <w:basedOn w:val="a0"/>
    <w:link w:val="af2"/>
    <w:uiPriority w:val="99"/>
    <w:semiHidden/>
    <w:rsid w:val="00DC2BEF"/>
    <w:rPr>
      <w:rFonts w:ascii="Times" w:eastAsiaTheme="minorEastAsia" w:hAnsi="Times"/>
      <w:sz w:val="18"/>
      <w:szCs w:val="18"/>
      <w:lang w:eastAsia="en-US"/>
    </w:rPr>
  </w:style>
  <w:style w:type="character" w:customStyle="1" w:styleId="UnresolvedMention">
    <w:name w:val="Unresolved Mention"/>
    <w:basedOn w:val="a0"/>
    <w:uiPriority w:val="99"/>
    <w:semiHidden/>
    <w:unhideWhenUsed/>
    <w:rsid w:val="00910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80720">
      <w:bodyDiv w:val="1"/>
      <w:marLeft w:val="0"/>
      <w:marRight w:val="0"/>
      <w:marTop w:val="0"/>
      <w:marBottom w:val="0"/>
      <w:divBdr>
        <w:top w:val="none" w:sz="0" w:space="0" w:color="auto"/>
        <w:left w:val="none" w:sz="0" w:space="0" w:color="auto"/>
        <w:bottom w:val="none" w:sz="0" w:space="0" w:color="auto"/>
        <w:right w:val="none" w:sz="0" w:space="0" w:color="auto"/>
      </w:divBdr>
      <w:divsChild>
        <w:div w:id="281110520">
          <w:marLeft w:val="0"/>
          <w:marRight w:val="0"/>
          <w:marTop w:val="0"/>
          <w:marBottom w:val="0"/>
          <w:divBdr>
            <w:top w:val="none" w:sz="0" w:space="0" w:color="auto"/>
            <w:left w:val="none" w:sz="0" w:space="0" w:color="auto"/>
            <w:bottom w:val="none" w:sz="0" w:space="0" w:color="auto"/>
            <w:right w:val="none" w:sz="0" w:space="0" w:color="auto"/>
          </w:divBdr>
          <w:divsChild>
            <w:div w:id="2050910806">
              <w:marLeft w:val="0"/>
              <w:marRight w:val="0"/>
              <w:marTop w:val="0"/>
              <w:marBottom w:val="0"/>
              <w:divBdr>
                <w:top w:val="none" w:sz="0" w:space="0" w:color="auto"/>
                <w:left w:val="none" w:sz="0" w:space="0" w:color="auto"/>
                <w:bottom w:val="none" w:sz="0" w:space="0" w:color="auto"/>
                <w:right w:val="none" w:sz="0" w:space="0" w:color="auto"/>
              </w:divBdr>
              <w:divsChild>
                <w:div w:id="269699754">
                  <w:marLeft w:val="0"/>
                  <w:marRight w:val="0"/>
                  <w:marTop w:val="0"/>
                  <w:marBottom w:val="0"/>
                  <w:divBdr>
                    <w:top w:val="none" w:sz="0" w:space="0" w:color="auto"/>
                    <w:left w:val="none" w:sz="0" w:space="0" w:color="auto"/>
                    <w:bottom w:val="none" w:sz="0" w:space="0" w:color="auto"/>
                    <w:right w:val="none" w:sz="0" w:space="0" w:color="auto"/>
                  </w:divBdr>
                  <w:divsChild>
                    <w:div w:id="1989167553">
                      <w:marLeft w:val="0"/>
                      <w:marRight w:val="0"/>
                      <w:marTop w:val="0"/>
                      <w:marBottom w:val="0"/>
                      <w:divBdr>
                        <w:top w:val="none" w:sz="0" w:space="0" w:color="auto"/>
                        <w:left w:val="none" w:sz="0" w:space="0" w:color="auto"/>
                        <w:bottom w:val="none" w:sz="0" w:space="0" w:color="auto"/>
                        <w:right w:val="none" w:sz="0" w:space="0" w:color="auto"/>
                      </w:divBdr>
                      <w:divsChild>
                        <w:div w:id="887186341">
                          <w:marLeft w:val="0"/>
                          <w:marRight w:val="0"/>
                          <w:marTop w:val="0"/>
                          <w:marBottom w:val="0"/>
                          <w:divBdr>
                            <w:top w:val="none" w:sz="0" w:space="0" w:color="auto"/>
                            <w:left w:val="none" w:sz="0" w:space="0" w:color="auto"/>
                            <w:bottom w:val="none" w:sz="0" w:space="0" w:color="auto"/>
                            <w:right w:val="none" w:sz="0" w:space="0" w:color="auto"/>
                          </w:divBdr>
                          <w:divsChild>
                            <w:div w:id="1467237236">
                              <w:marLeft w:val="0"/>
                              <w:marRight w:val="0"/>
                              <w:marTop w:val="0"/>
                              <w:marBottom w:val="0"/>
                              <w:divBdr>
                                <w:top w:val="none" w:sz="0" w:space="0" w:color="auto"/>
                                <w:left w:val="none" w:sz="0" w:space="0" w:color="auto"/>
                                <w:bottom w:val="none" w:sz="0" w:space="0" w:color="auto"/>
                                <w:right w:val="none" w:sz="0" w:space="0" w:color="auto"/>
                              </w:divBdr>
                            </w:div>
                            <w:div w:id="1129472305">
                              <w:marLeft w:val="0"/>
                              <w:marRight w:val="0"/>
                              <w:marTop w:val="0"/>
                              <w:marBottom w:val="0"/>
                              <w:divBdr>
                                <w:top w:val="none" w:sz="0" w:space="0" w:color="auto"/>
                                <w:left w:val="none" w:sz="0" w:space="0" w:color="auto"/>
                                <w:bottom w:val="none" w:sz="0" w:space="0" w:color="auto"/>
                                <w:right w:val="none" w:sz="0" w:space="0" w:color="auto"/>
                              </w:divBdr>
                            </w:div>
                          </w:divsChild>
                        </w:div>
                        <w:div w:id="1930503951">
                          <w:marLeft w:val="0"/>
                          <w:marRight w:val="0"/>
                          <w:marTop w:val="0"/>
                          <w:marBottom w:val="0"/>
                          <w:divBdr>
                            <w:top w:val="none" w:sz="0" w:space="0" w:color="auto"/>
                            <w:left w:val="none" w:sz="0" w:space="0" w:color="auto"/>
                            <w:bottom w:val="none" w:sz="0" w:space="0" w:color="auto"/>
                            <w:right w:val="none" w:sz="0" w:space="0" w:color="auto"/>
                          </w:divBdr>
                          <w:divsChild>
                            <w:div w:id="140968156">
                              <w:marLeft w:val="0"/>
                              <w:marRight w:val="300"/>
                              <w:marTop w:val="180"/>
                              <w:marBottom w:val="0"/>
                              <w:divBdr>
                                <w:top w:val="none" w:sz="0" w:space="0" w:color="auto"/>
                                <w:left w:val="none" w:sz="0" w:space="0" w:color="auto"/>
                                <w:bottom w:val="none" w:sz="0" w:space="0" w:color="auto"/>
                                <w:right w:val="none" w:sz="0" w:space="0" w:color="auto"/>
                              </w:divBdr>
                              <w:divsChild>
                                <w:div w:id="166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761147">
          <w:marLeft w:val="0"/>
          <w:marRight w:val="0"/>
          <w:marTop w:val="0"/>
          <w:marBottom w:val="0"/>
          <w:divBdr>
            <w:top w:val="none" w:sz="0" w:space="0" w:color="auto"/>
            <w:left w:val="none" w:sz="0" w:space="0" w:color="auto"/>
            <w:bottom w:val="none" w:sz="0" w:space="0" w:color="auto"/>
            <w:right w:val="none" w:sz="0" w:space="0" w:color="auto"/>
          </w:divBdr>
          <w:divsChild>
            <w:div w:id="456877060">
              <w:marLeft w:val="0"/>
              <w:marRight w:val="0"/>
              <w:marTop w:val="0"/>
              <w:marBottom w:val="0"/>
              <w:divBdr>
                <w:top w:val="none" w:sz="0" w:space="0" w:color="auto"/>
                <w:left w:val="none" w:sz="0" w:space="0" w:color="auto"/>
                <w:bottom w:val="none" w:sz="0" w:space="0" w:color="auto"/>
                <w:right w:val="none" w:sz="0" w:space="0" w:color="auto"/>
              </w:divBdr>
              <w:divsChild>
                <w:div w:id="1855529647">
                  <w:marLeft w:val="0"/>
                  <w:marRight w:val="0"/>
                  <w:marTop w:val="0"/>
                  <w:marBottom w:val="0"/>
                  <w:divBdr>
                    <w:top w:val="none" w:sz="0" w:space="0" w:color="auto"/>
                    <w:left w:val="none" w:sz="0" w:space="0" w:color="auto"/>
                    <w:bottom w:val="none" w:sz="0" w:space="0" w:color="auto"/>
                    <w:right w:val="none" w:sz="0" w:space="0" w:color="auto"/>
                  </w:divBdr>
                  <w:divsChild>
                    <w:div w:id="2135710496">
                      <w:marLeft w:val="0"/>
                      <w:marRight w:val="0"/>
                      <w:marTop w:val="0"/>
                      <w:marBottom w:val="0"/>
                      <w:divBdr>
                        <w:top w:val="none" w:sz="0" w:space="0" w:color="auto"/>
                        <w:left w:val="none" w:sz="0" w:space="0" w:color="auto"/>
                        <w:bottom w:val="none" w:sz="0" w:space="0" w:color="auto"/>
                        <w:right w:val="none" w:sz="0" w:space="0" w:color="auto"/>
                      </w:divBdr>
                      <w:divsChild>
                        <w:div w:id="11375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273154">
      <w:bodyDiv w:val="1"/>
      <w:marLeft w:val="0"/>
      <w:marRight w:val="0"/>
      <w:marTop w:val="0"/>
      <w:marBottom w:val="0"/>
      <w:divBdr>
        <w:top w:val="none" w:sz="0" w:space="0" w:color="auto"/>
        <w:left w:val="none" w:sz="0" w:space="0" w:color="auto"/>
        <w:bottom w:val="none" w:sz="0" w:space="0" w:color="auto"/>
        <w:right w:val="none" w:sz="0" w:space="0" w:color="auto"/>
      </w:divBdr>
      <w:divsChild>
        <w:div w:id="89816199">
          <w:marLeft w:val="0"/>
          <w:marRight w:val="0"/>
          <w:marTop w:val="0"/>
          <w:marBottom w:val="0"/>
          <w:divBdr>
            <w:top w:val="none" w:sz="0" w:space="0" w:color="auto"/>
            <w:left w:val="none" w:sz="0" w:space="0" w:color="auto"/>
            <w:bottom w:val="none" w:sz="0" w:space="0" w:color="auto"/>
            <w:right w:val="none" w:sz="0" w:space="0" w:color="auto"/>
          </w:divBdr>
          <w:divsChild>
            <w:div w:id="1224869366">
              <w:marLeft w:val="0"/>
              <w:marRight w:val="0"/>
              <w:marTop w:val="0"/>
              <w:marBottom w:val="0"/>
              <w:divBdr>
                <w:top w:val="none" w:sz="0" w:space="0" w:color="auto"/>
                <w:left w:val="none" w:sz="0" w:space="0" w:color="auto"/>
                <w:bottom w:val="none" w:sz="0" w:space="0" w:color="auto"/>
                <w:right w:val="none" w:sz="0" w:space="0" w:color="auto"/>
              </w:divBdr>
              <w:divsChild>
                <w:div w:id="1033261864">
                  <w:marLeft w:val="360"/>
                  <w:marRight w:val="96"/>
                  <w:marTop w:val="0"/>
                  <w:marBottom w:val="0"/>
                  <w:divBdr>
                    <w:top w:val="none" w:sz="0" w:space="0" w:color="auto"/>
                    <w:left w:val="none" w:sz="0" w:space="0" w:color="auto"/>
                    <w:bottom w:val="none" w:sz="0" w:space="0" w:color="auto"/>
                    <w:right w:val="none" w:sz="0" w:space="0" w:color="auto"/>
                  </w:divBdr>
                </w:div>
              </w:divsChild>
            </w:div>
            <w:div w:id="1171213590">
              <w:marLeft w:val="0"/>
              <w:marRight w:val="0"/>
              <w:marTop w:val="0"/>
              <w:marBottom w:val="0"/>
              <w:divBdr>
                <w:top w:val="none" w:sz="0" w:space="0" w:color="auto"/>
                <w:left w:val="none" w:sz="0" w:space="0" w:color="auto"/>
                <w:bottom w:val="none" w:sz="0" w:space="0" w:color="auto"/>
                <w:right w:val="none" w:sz="0" w:space="0" w:color="auto"/>
              </w:divBdr>
              <w:divsChild>
                <w:div w:id="995496916">
                  <w:marLeft w:val="360"/>
                  <w:marRight w:val="96"/>
                  <w:marTop w:val="0"/>
                  <w:marBottom w:val="0"/>
                  <w:divBdr>
                    <w:top w:val="none" w:sz="0" w:space="0" w:color="auto"/>
                    <w:left w:val="none" w:sz="0" w:space="0" w:color="auto"/>
                    <w:bottom w:val="none" w:sz="0" w:space="0" w:color="auto"/>
                    <w:right w:val="none" w:sz="0" w:space="0" w:color="auto"/>
                  </w:divBdr>
                </w:div>
              </w:divsChild>
            </w:div>
            <w:div w:id="1819036282">
              <w:marLeft w:val="0"/>
              <w:marRight w:val="0"/>
              <w:marTop w:val="0"/>
              <w:marBottom w:val="0"/>
              <w:divBdr>
                <w:top w:val="none" w:sz="0" w:space="0" w:color="auto"/>
                <w:left w:val="none" w:sz="0" w:space="0" w:color="auto"/>
                <w:bottom w:val="none" w:sz="0" w:space="0" w:color="auto"/>
                <w:right w:val="none" w:sz="0" w:space="0" w:color="auto"/>
              </w:divBdr>
              <w:divsChild>
                <w:div w:id="1454251960">
                  <w:marLeft w:val="360"/>
                  <w:marRight w:val="96"/>
                  <w:marTop w:val="0"/>
                  <w:marBottom w:val="0"/>
                  <w:divBdr>
                    <w:top w:val="none" w:sz="0" w:space="0" w:color="auto"/>
                    <w:left w:val="none" w:sz="0" w:space="0" w:color="auto"/>
                    <w:bottom w:val="none" w:sz="0" w:space="0" w:color="auto"/>
                    <w:right w:val="none" w:sz="0" w:space="0" w:color="auto"/>
                  </w:divBdr>
                </w:div>
              </w:divsChild>
            </w:div>
            <w:div w:id="1485659332">
              <w:marLeft w:val="0"/>
              <w:marRight w:val="0"/>
              <w:marTop w:val="0"/>
              <w:marBottom w:val="0"/>
              <w:divBdr>
                <w:top w:val="none" w:sz="0" w:space="0" w:color="auto"/>
                <w:left w:val="none" w:sz="0" w:space="0" w:color="auto"/>
                <w:bottom w:val="none" w:sz="0" w:space="0" w:color="auto"/>
                <w:right w:val="none" w:sz="0" w:space="0" w:color="auto"/>
              </w:divBdr>
              <w:divsChild>
                <w:div w:id="1121654671">
                  <w:marLeft w:val="360"/>
                  <w:marRight w:val="96"/>
                  <w:marTop w:val="0"/>
                  <w:marBottom w:val="0"/>
                  <w:divBdr>
                    <w:top w:val="none" w:sz="0" w:space="0" w:color="auto"/>
                    <w:left w:val="none" w:sz="0" w:space="0" w:color="auto"/>
                    <w:bottom w:val="none" w:sz="0" w:space="0" w:color="auto"/>
                    <w:right w:val="none" w:sz="0" w:space="0" w:color="auto"/>
                  </w:divBdr>
                </w:div>
              </w:divsChild>
            </w:div>
            <w:div w:id="928776602">
              <w:marLeft w:val="0"/>
              <w:marRight w:val="0"/>
              <w:marTop w:val="0"/>
              <w:marBottom w:val="0"/>
              <w:divBdr>
                <w:top w:val="none" w:sz="0" w:space="0" w:color="auto"/>
                <w:left w:val="none" w:sz="0" w:space="0" w:color="auto"/>
                <w:bottom w:val="none" w:sz="0" w:space="0" w:color="auto"/>
                <w:right w:val="none" w:sz="0" w:space="0" w:color="auto"/>
              </w:divBdr>
              <w:divsChild>
                <w:div w:id="18334519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ch17@student.bth.s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coin.org/en/how-it-work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y@bth.se" TargetMode="External"/><Relationship Id="rId4" Type="http://schemas.openxmlformats.org/officeDocument/2006/relationships/settings" Target="settings.xml"/><Relationship Id="rId9" Type="http://schemas.openxmlformats.org/officeDocument/2006/relationships/hyperlink" Target="mailto:larry.henesey@bth.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15</Pages>
  <Words>5930</Words>
  <Characters>33806</Characters>
  <Application>Microsoft Office Word</Application>
  <DocSecurity>0</DocSecurity>
  <Lines>281</Lines>
  <Paragraphs>79</Paragraphs>
  <ScaleCrop>false</ScaleCrop>
  <Company>Blekinge Institute of Technology</Company>
  <LinksUpToDate>false</LinksUpToDate>
  <CharactersWithSpaces>39657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Lavesson</dc:creator>
  <cp:lastModifiedBy>Tony Chen</cp:lastModifiedBy>
  <cp:revision>36</cp:revision>
  <cp:lastPrinted>2019-09-28T14:44:00Z</cp:lastPrinted>
  <dcterms:created xsi:type="dcterms:W3CDTF">2018-03-23T15:06:00Z</dcterms:created>
  <dcterms:modified xsi:type="dcterms:W3CDTF">2020-03-19T04:04:00Z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